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75" w:rsidRPr="0073129D" w:rsidRDefault="00DB4B75">
      <w:pPr>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gridCol w:w="3685"/>
      </w:tblGrid>
      <w:tr w:rsidR="00856F94" w:rsidRPr="0073129D" w:rsidTr="00856F94">
        <w:trPr>
          <w:cantSplit/>
          <w:trHeight w:val="563"/>
        </w:trPr>
        <w:tc>
          <w:tcPr>
            <w:tcW w:w="6204" w:type="dxa"/>
            <w:vAlign w:val="center"/>
          </w:tcPr>
          <w:p w:rsidR="00856F94" w:rsidRPr="0073129D" w:rsidRDefault="00856F94">
            <w:pPr>
              <w:rPr>
                <w:color w:val="auto"/>
              </w:rPr>
            </w:pPr>
            <w:r w:rsidRPr="0073129D">
              <w:rPr>
                <w:noProof/>
                <w:color w:val="auto"/>
                <w:lang w:eastAsia="fr-FR"/>
              </w:rPr>
              <w:drawing>
                <wp:inline distT="0" distB="0" distL="0" distR="0" wp14:anchorId="5A3A1D3F" wp14:editId="0280DB4C">
                  <wp:extent cx="3802380" cy="43815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ileos.jpg"/>
                          <pic:cNvPicPr/>
                        </pic:nvPicPr>
                        <pic:blipFill>
                          <a:blip r:embed="rId9">
                            <a:extLst>
                              <a:ext uri="{28A0092B-C50C-407E-A947-70E740481C1C}">
                                <a14:useLocalDpi xmlns:a14="http://schemas.microsoft.com/office/drawing/2010/main" val="0"/>
                              </a:ext>
                            </a:extLst>
                          </a:blip>
                          <a:stretch>
                            <a:fillRect/>
                          </a:stretch>
                        </pic:blipFill>
                        <pic:spPr>
                          <a:xfrm>
                            <a:off x="0" y="0"/>
                            <a:ext cx="3802380" cy="438150"/>
                          </a:xfrm>
                          <a:prstGeom prst="rect">
                            <a:avLst/>
                          </a:prstGeom>
                        </pic:spPr>
                      </pic:pic>
                    </a:graphicData>
                  </a:graphic>
                </wp:inline>
              </w:drawing>
            </w:r>
          </w:p>
        </w:tc>
        <w:tc>
          <w:tcPr>
            <w:tcW w:w="3685" w:type="dxa"/>
          </w:tcPr>
          <w:p w:rsidR="00856F94" w:rsidRPr="0073129D" w:rsidRDefault="00856F94" w:rsidP="00856F94">
            <w:pPr>
              <w:tabs>
                <w:tab w:val="left" w:pos="1769"/>
              </w:tabs>
              <w:jc w:val="center"/>
              <w:rPr>
                <w:color w:val="auto"/>
                <w:sz w:val="18"/>
              </w:rPr>
            </w:pPr>
            <w:r w:rsidRPr="0073129D">
              <w:rPr>
                <w:b/>
                <w:color w:val="auto"/>
                <w:sz w:val="48"/>
              </w:rPr>
              <w:t>DOC-DEPOT</w:t>
            </w:r>
          </w:p>
        </w:tc>
      </w:tr>
    </w:tbl>
    <w:p w:rsidR="00DB4B75" w:rsidRPr="0073129D" w:rsidRDefault="00DB4B75">
      <w:pPr>
        <w:pStyle w:val="En-tte"/>
        <w:rPr>
          <w:color w:val="auto"/>
        </w:rPr>
      </w:pPr>
    </w:p>
    <w:p w:rsidR="00DB4B75" w:rsidRPr="0073129D" w:rsidRDefault="00DB4B75">
      <w:pPr>
        <w:jc w:val="center"/>
        <w:rPr>
          <w:color w:val="auto"/>
        </w:rPr>
      </w:pPr>
    </w:p>
    <w:p w:rsidR="00DB4B75" w:rsidRPr="0073129D" w:rsidRDefault="00DB4B75">
      <w:pPr>
        <w:pBdr>
          <w:top w:val="double" w:sz="6" w:space="1" w:color="008080" w:shadow="1"/>
          <w:left w:val="double" w:sz="6" w:space="1" w:color="008080" w:shadow="1"/>
          <w:bottom w:val="double" w:sz="6" w:space="1" w:color="008080" w:shadow="1"/>
          <w:right w:val="double" w:sz="6" w:space="0" w:color="008080" w:shadow="1"/>
        </w:pBdr>
        <w:shd w:val="pct12" w:color="auto" w:fill="FFFFFF"/>
        <w:ind w:left="851" w:right="851"/>
        <w:jc w:val="center"/>
        <w:rPr>
          <w:b/>
          <w:color w:val="auto"/>
          <w:sz w:val="48"/>
        </w:rPr>
      </w:pPr>
    </w:p>
    <w:p w:rsidR="00856F94" w:rsidRPr="0073129D" w:rsidRDefault="002D64E8" w:rsidP="00856F94">
      <w:pPr>
        <w:pBdr>
          <w:top w:val="double" w:sz="6" w:space="1" w:color="008080" w:shadow="1"/>
          <w:left w:val="double" w:sz="6" w:space="1" w:color="008080" w:shadow="1"/>
          <w:bottom w:val="double" w:sz="6" w:space="1" w:color="008080" w:shadow="1"/>
          <w:right w:val="double" w:sz="6" w:space="0" w:color="008080" w:shadow="1"/>
        </w:pBdr>
        <w:shd w:val="pct12" w:color="auto" w:fill="FFFFFF"/>
        <w:ind w:left="851" w:right="851"/>
        <w:jc w:val="center"/>
        <w:rPr>
          <w:b/>
          <w:color w:val="auto"/>
          <w:sz w:val="48"/>
        </w:rPr>
      </w:pPr>
      <w:r>
        <w:rPr>
          <w:b/>
          <w:color w:val="auto"/>
          <w:sz w:val="48"/>
        </w:rPr>
        <w:t>Liste fonctionnalités</w:t>
      </w:r>
      <w:r w:rsidR="00C55BCF">
        <w:rPr>
          <w:b/>
          <w:color w:val="auto"/>
          <w:sz w:val="48"/>
        </w:rPr>
        <w:t xml:space="preserve"> V1.13</w:t>
      </w:r>
    </w:p>
    <w:p w:rsidR="00306AE8" w:rsidRPr="003E4402" w:rsidRDefault="00306AE8" w:rsidP="00856F94">
      <w:pPr>
        <w:pBdr>
          <w:top w:val="double" w:sz="6" w:space="1" w:color="008080" w:shadow="1"/>
          <w:left w:val="double" w:sz="6" w:space="1" w:color="008080" w:shadow="1"/>
          <w:bottom w:val="double" w:sz="6" w:space="1" w:color="008080" w:shadow="1"/>
          <w:right w:val="double" w:sz="6" w:space="0" w:color="008080" w:shadow="1"/>
        </w:pBdr>
        <w:shd w:val="pct12" w:color="auto" w:fill="FFFFFF"/>
        <w:ind w:left="851" w:right="851"/>
        <w:jc w:val="center"/>
        <w:rPr>
          <w:b/>
          <w:color w:val="auto"/>
          <w:sz w:val="24"/>
        </w:rPr>
      </w:pPr>
    </w:p>
    <w:p w:rsidR="00DB4B75" w:rsidRPr="0073129D" w:rsidRDefault="00DB4B75" w:rsidP="00856F94">
      <w:pPr>
        <w:pBdr>
          <w:top w:val="double" w:sz="6" w:space="1" w:color="008080" w:shadow="1"/>
          <w:left w:val="double" w:sz="6" w:space="1" w:color="008080" w:shadow="1"/>
          <w:bottom w:val="double" w:sz="6" w:space="1" w:color="008080" w:shadow="1"/>
          <w:right w:val="double" w:sz="6" w:space="0" w:color="008080" w:shadow="1"/>
        </w:pBdr>
        <w:shd w:val="pct12" w:color="auto" w:fill="FFFFFF"/>
        <w:tabs>
          <w:tab w:val="left" w:pos="4820"/>
        </w:tabs>
        <w:ind w:left="851" w:right="851"/>
        <w:rPr>
          <w:color w:val="auto"/>
          <w:sz w:val="28"/>
        </w:rPr>
      </w:pPr>
    </w:p>
    <w:p w:rsidR="00856F94" w:rsidRPr="0073129D" w:rsidRDefault="00856F94">
      <w:pPr>
        <w:pStyle w:val="Suivideschangements"/>
        <w:rPr>
          <w:color w:val="auto"/>
          <w:sz w:val="20"/>
        </w:rPr>
      </w:pPr>
    </w:p>
    <w:p w:rsidR="00856F94" w:rsidRPr="0073129D" w:rsidRDefault="00856F94">
      <w:pPr>
        <w:pStyle w:val="Suivideschangements"/>
        <w:rPr>
          <w:color w:val="auto"/>
          <w:sz w:val="20"/>
        </w:rPr>
      </w:pPr>
    </w:p>
    <w:p w:rsidR="00DB4B75" w:rsidRPr="0073129D" w:rsidRDefault="00DB4B75">
      <w:pPr>
        <w:pStyle w:val="Suivideschangements"/>
        <w:rPr>
          <w:color w:val="auto"/>
          <w:sz w:val="20"/>
        </w:rPr>
      </w:pPr>
      <w:r w:rsidRPr="0073129D">
        <w:rPr>
          <w:color w:val="auto"/>
          <w:sz w:val="20"/>
        </w:rPr>
        <w:t>Historique des versions et des relectures</w:t>
      </w:r>
    </w:p>
    <w:tbl>
      <w:tblPr>
        <w:tblW w:w="0" w:type="auto"/>
        <w:tblInd w:w="8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250"/>
        <w:gridCol w:w="1063"/>
        <w:gridCol w:w="1152"/>
        <w:gridCol w:w="5040"/>
      </w:tblGrid>
      <w:tr w:rsidR="0073129D" w:rsidRPr="0073129D" w:rsidTr="008A0710">
        <w:trPr>
          <w:cantSplit/>
          <w:tblHeader/>
        </w:trPr>
        <w:tc>
          <w:tcPr>
            <w:tcW w:w="1250" w:type="dxa"/>
            <w:tcBorders>
              <w:top w:val="single" w:sz="12" w:space="0" w:color="008080"/>
              <w:left w:val="single" w:sz="12" w:space="0" w:color="008080"/>
              <w:bottom w:val="single" w:sz="2" w:space="0" w:color="008080"/>
              <w:right w:val="nil"/>
            </w:tcBorders>
            <w:shd w:val="pct10" w:color="auto" w:fill="auto"/>
          </w:tcPr>
          <w:p w:rsidR="00DB4B75" w:rsidRPr="0073129D" w:rsidRDefault="00DB4B75">
            <w:pPr>
              <w:ind w:left="170"/>
              <w:jc w:val="center"/>
              <w:rPr>
                <w:color w:val="auto"/>
                <w:sz w:val="20"/>
              </w:rPr>
            </w:pPr>
            <w:r w:rsidRPr="0073129D">
              <w:rPr>
                <w:color w:val="auto"/>
                <w:sz w:val="20"/>
              </w:rPr>
              <w:t>Date</w:t>
            </w:r>
          </w:p>
        </w:tc>
        <w:tc>
          <w:tcPr>
            <w:tcW w:w="1063" w:type="dxa"/>
            <w:tcBorders>
              <w:top w:val="single" w:sz="12" w:space="0" w:color="008080"/>
              <w:left w:val="nil"/>
              <w:bottom w:val="single" w:sz="2" w:space="0" w:color="008080"/>
              <w:right w:val="nil"/>
            </w:tcBorders>
            <w:shd w:val="pct10" w:color="auto" w:fill="auto"/>
          </w:tcPr>
          <w:p w:rsidR="00DB4B75" w:rsidRPr="0073129D" w:rsidRDefault="00DB4B75">
            <w:pPr>
              <w:ind w:left="170"/>
              <w:jc w:val="center"/>
              <w:rPr>
                <w:color w:val="auto"/>
                <w:sz w:val="20"/>
              </w:rPr>
            </w:pPr>
            <w:r w:rsidRPr="0073129D">
              <w:rPr>
                <w:color w:val="auto"/>
                <w:sz w:val="20"/>
              </w:rPr>
              <w:t>Auteur</w:t>
            </w:r>
          </w:p>
        </w:tc>
        <w:tc>
          <w:tcPr>
            <w:tcW w:w="1152" w:type="dxa"/>
            <w:tcBorders>
              <w:top w:val="single" w:sz="12" w:space="0" w:color="008080"/>
              <w:left w:val="nil"/>
              <w:bottom w:val="single" w:sz="2" w:space="0" w:color="008080"/>
              <w:right w:val="nil"/>
            </w:tcBorders>
            <w:shd w:val="pct10" w:color="auto" w:fill="auto"/>
          </w:tcPr>
          <w:p w:rsidR="00DB4B75" w:rsidRPr="0073129D" w:rsidRDefault="00DB4B75">
            <w:pPr>
              <w:ind w:left="170"/>
              <w:jc w:val="center"/>
              <w:rPr>
                <w:color w:val="auto"/>
                <w:sz w:val="20"/>
              </w:rPr>
            </w:pPr>
            <w:r w:rsidRPr="0073129D">
              <w:rPr>
                <w:color w:val="auto"/>
                <w:sz w:val="20"/>
              </w:rPr>
              <w:t>Version</w:t>
            </w:r>
          </w:p>
        </w:tc>
        <w:tc>
          <w:tcPr>
            <w:tcW w:w="5040" w:type="dxa"/>
            <w:tcBorders>
              <w:top w:val="single" w:sz="12" w:space="0" w:color="008080"/>
              <w:left w:val="nil"/>
              <w:bottom w:val="single" w:sz="2" w:space="0" w:color="008080"/>
              <w:right w:val="single" w:sz="12" w:space="0" w:color="008080"/>
            </w:tcBorders>
            <w:shd w:val="pct10" w:color="auto" w:fill="auto"/>
          </w:tcPr>
          <w:p w:rsidR="00DB4B75" w:rsidRPr="0073129D" w:rsidRDefault="00DB4B75">
            <w:pPr>
              <w:ind w:left="170"/>
              <w:jc w:val="center"/>
              <w:rPr>
                <w:color w:val="auto"/>
                <w:sz w:val="20"/>
              </w:rPr>
            </w:pPr>
            <w:r w:rsidRPr="0073129D">
              <w:rPr>
                <w:color w:val="auto"/>
                <w:sz w:val="20"/>
              </w:rPr>
              <w:t>Modifications</w:t>
            </w:r>
          </w:p>
        </w:tc>
      </w:tr>
      <w:tr w:rsidR="0073129D" w:rsidRPr="0073129D" w:rsidTr="008A0710">
        <w:trPr>
          <w:cantSplit/>
          <w:trHeight w:hRule="exact" w:val="85"/>
          <w:tblHeader/>
        </w:trPr>
        <w:tc>
          <w:tcPr>
            <w:tcW w:w="1250" w:type="dxa"/>
            <w:tcBorders>
              <w:top w:val="single" w:sz="2" w:space="0" w:color="008080"/>
              <w:left w:val="single" w:sz="12" w:space="0" w:color="008080"/>
              <w:bottom w:val="single" w:sz="2" w:space="0" w:color="008080"/>
              <w:right w:val="nil"/>
            </w:tcBorders>
            <w:shd w:val="pct50" w:color="auto" w:fill="auto"/>
          </w:tcPr>
          <w:p w:rsidR="00DB4B75" w:rsidRPr="0073129D" w:rsidRDefault="00DB4B75">
            <w:pPr>
              <w:ind w:left="170"/>
              <w:jc w:val="center"/>
              <w:rPr>
                <w:color w:val="auto"/>
                <w:sz w:val="20"/>
              </w:rPr>
            </w:pPr>
            <w:r w:rsidRPr="0073129D">
              <w:rPr>
                <w:color w:val="auto"/>
                <w:sz w:val="20"/>
              </w:rPr>
              <w:t>0 »</w:t>
            </w:r>
          </w:p>
        </w:tc>
        <w:tc>
          <w:tcPr>
            <w:tcW w:w="1063" w:type="dxa"/>
            <w:tcBorders>
              <w:top w:val="single" w:sz="2" w:space="0" w:color="008080"/>
              <w:left w:val="nil"/>
              <w:bottom w:val="single" w:sz="2" w:space="0" w:color="008080"/>
              <w:right w:val="nil"/>
            </w:tcBorders>
            <w:shd w:val="pct50" w:color="auto" w:fill="auto"/>
          </w:tcPr>
          <w:p w:rsidR="00DB4B75" w:rsidRPr="0073129D" w:rsidRDefault="00DB4B75">
            <w:pPr>
              <w:ind w:left="170"/>
              <w:jc w:val="center"/>
              <w:rPr>
                <w:color w:val="auto"/>
                <w:sz w:val="20"/>
              </w:rPr>
            </w:pPr>
          </w:p>
        </w:tc>
        <w:tc>
          <w:tcPr>
            <w:tcW w:w="1152" w:type="dxa"/>
            <w:tcBorders>
              <w:top w:val="single" w:sz="2" w:space="0" w:color="008080"/>
              <w:left w:val="nil"/>
              <w:bottom w:val="single" w:sz="2" w:space="0" w:color="008080"/>
              <w:right w:val="nil"/>
            </w:tcBorders>
            <w:shd w:val="pct50" w:color="auto" w:fill="auto"/>
          </w:tcPr>
          <w:p w:rsidR="00DB4B75" w:rsidRPr="0073129D" w:rsidRDefault="00DB4B75">
            <w:pPr>
              <w:ind w:left="170"/>
              <w:jc w:val="center"/>
              <w:rPr>
                <w:color w:val="auto"/>
                <w:sz w:val="20"/>
              </w:rPr>
            </w:pPr>
          </w:p>
        </w:tc>
        <w:tc>
          <w:tcPr>
            <w:tcW w:w="5040" w:type="dxa"/>
            <w:tcBorders>
              <w:top w:val="single" w:sz="2" w:space="0" w:color="008080"/>
              <w:left w:val="nil"/>
              <w:bottom w:val="single" w:sz="2" w:space="0" w:color="008080"/>
              <w:right w:val="single" w:sz="12" w:space="0" w:color="008080"/>
            </w:tcBorders>
            <w:shd w:val="pct50" w:color="auto" w:fill="auto"/>
          </w:tcPr>
          <w:p w:rsidR="00DB4B75" w:rsidRPr="0073129D" w:rsidRDefault="00DB4B75">
            <w:pPr>
              <w:ind w:left="170"/>
              <w:jc w:val="center"/>
              <w:rPr>
                <w:color w:val="auto"/>
                <w:sz w:val="20"/>
              </w:rPr>
            </w:pPr>
          </w:p>
        </w:tc>
      </w:tr>
      <w:tr w:rsidR="0073129D" w:rsidRPr="0073129D" w:rsidTr="008A0710">
        <w:trPr>
          <w:cantSplit/>
        </w:trPr>
        <w:tc>
          <w:tcPr>
            <w:tcW w:w="1250" w:type="dxa"/>
            <w:tcBorders>
              <w:top w:val="single" w:sz="2" w:space="0" w:color="008080"/>
              <w:left w:val="single" w:sz="12" w:space="0" w:color="008080"/>
              <w:bottom w:val="single" w:sz="2" w:space="0" w:color="008080"/>
              <w:right w:val="single" w:sz="6" w:space="0" w:color="008080"/>
            </w:tcBorders>
          </w:tcPr>
          <w:p w:rsidR="00DB4B75" w:rsidRPr="0073129D" w:rsidRDefault="00163AAF" w:rsidP="00163AAF">
            <w:pPr>
              <w:ind w:left="57"/>
              <w:rPr>
                <w:color w:val="auto"/>
                <w:sz w:val="18"/>
              </w:rPr>
            </w:pPr>
            <w:r>
              <w:rPr>
                <w:color w:val="auto"/>
                <w:sz w:val="18"/>
              </w:rPr>
              <w:t>06/10</w:t>
            </w:r>
            <w:r w:rsidR="00214302">
              <w:rPr>
                <w:color w:val="auto"/>
                <w:sz w:val="18"/>
              </w:rPr>
              <w:t>/</w:t>
            </w:r>
            <w:r w:rsidR="00FF61DC">
              <w:rPr>
                <w:color w:val="auto"/>
                <w:sz w:val="18"/>
              </w:rPr>
              <w:t>14</w:t>
            </w:r>
          </w:p>
        </w:tc>
        <w:tc>
          <w:tcPr>
            <w:tcW w:w="1063" w:type="dxa"/>
            <w:tcBorders>
              <w:top w:val="single" w:sz="2" w:space="0" w:color="008080"/>
              <w:left w:val="single" w:sz="6" w:space="0" w:color="008080"/>
              <w:bottom w:val="single" w:sz="2" w:space="0" w:color="008080"/>
              <w:right w:val="single" w:sz="6" w:space="0" w:color="008080"/>
            </w:tcBorders>
          </w:tcPr>
          <w:p w:rsidR="00DB4B75" w:rsidRPr="0073129D" w:rsidRDefault="008F5A7B">
            <w:pPr>
              <w:ind w:left="57"/>
              <w:jc w:val="center"/>
              <w:rPr>
                <w:color w:val="auto"/>
                <w:sz w:val="18"/>
              </w:rPr>
            </w:pPr>
            <w:r>
              <w:rPr>
                <w:color w:val="auto"/>
                <w:sz w:val="18"/>
              </w:rPr>
              <w:t>JM Cot</w:t>
            </w:r>
          </w:p>
        </w:tc>
        <w:tc>
          <w:tcPr>
            <w:tcW w:w="1152" w:type="dxa"/>
            <w:tcBorders>
              <w:top w:val="single" w:sz="2" w:space="0" w:color="008080"/>
              <w:left w:val="single" w:sz="6" w:space="0" w:color="008080"/>
              <w:bottom w:val="single" w:sz="2" w:space="0" w:color="008080"/>
              <w:right w:val="single" w:sz="6" w:space="0" w:color="008080"/>
            </w:tcBorders>
          </w:tcPr>
          <w:p w:rsidR="00DB4B75" w:rsidRPr="0073129D" w:rsidRDefault="008F5A7B">
            <w:pPr>
              <w:ind w:left="57"/>
              <w:jc w:val="center"/>
              <w:rPr>
                <w:color w:val="auto"/>
                <w:sz w:val="18"/>
              </w:rPr>
            </w:pPr>
            <w:r>
              <w:rPr>
                <w:color w:val="auto"/>
                <w:sz w:val="18"/>
              </w:rPr>
              <w:t>V04</w:t>
            </w:r>
            <w:r w:rsidR="00214302">
              <w:rPr>
                <w:color w:val="auto"/>
                <w:sz w:val="18"/>
              </w:rPr>
              <w:t>5</w:t>
            </w:r>
          </w:p>
        </w:tc>
        <w:tc>
          <w:tcPr>
            <w:tcW w:w="5040" w:type="dxa"/>
            <w:tcBorders>
              <w:top w:val="single" w:sz="2" w:space="0" w:color="008080"/>
              <w:left w:val="single" w:sz="6" w:space="0" w:color="008080"/>
              <w:bottom w:val="single" w:sz="2" w:space="0" w:color="008080"/>
              <w:right w:val="single" w:sz="12" w:space="0" w:color="008080"/>
            </w:tcBorders>
          </w:tcPr>
          <w:p w:rsidR="00DB4B75" w:rsidRDefault="00413CA6" w:rsidP="008A0710">
            <w:pPr>
              <w:pStyle w:val="Paragraphedeliste"/>
              <w:numPr>
                <w:ilvl w:val="0"/>
                <w:numId w:val="5"/>
              </w:numPr>
              <w:rPr>
                <w:sz w:val="18"/>
              </w:rPr>
            </w:pPr>
            <w:r>
              <w:rPr>
                <w:sz w:val="18"/>
              </w:rPr>
              <w:t>Fonctions liées aux Formations</w:t>
            </w:r>
          </w:p>
          <w:p w:rsidR="00D248F3" w:rsidRDefault="007F4EEC" w:rsidP="008A0710">
            <w:pPr>
              <w:pStyle w:val="Paragraphedeliste"/>
              <w:numPr>
                <w:ilvl w:val="0"/>
                <w:numId w:val="5"/>
              </w:numPr>
              <w:rPr>
                <w:sz w:val="18"/>
              </w:rPr>
            </w:pPr>
            <w:r>
              <w:rPr>
                <w:sz w:val="18"/>
              </w:rPr>
              <w:t>Réinitialisation mot de passes</w:t>
            </w:r>
          </w:p>
          <w:p w:rsidR="007F4EEC" w:rsidRPr="00D248F3" w:rsidRDefault="007F4EEC" w:rsidP="008A0710">
            <w:pPr>
              <w:pStyle w:val="Paragraphedeliste"/>
              <w:numPr>
                <w:ilvl w:val="0"/>
                <w:numId w:val="5"/>
              </w:numPr>
              <w:rPr>
                <w:sz w:val="18"/>
              </w:rPr>
            </w:pPr>
            <w:r>
              <w:rPr>
                <w:sz w:val="18"/>
              </w:rPr>
              <w:t xml:space="preserve">alarme sur </w:t>
            </w:r>
            <w:r w:rsidR="00163AAF">
              <w:rPr>
                <w:sz w:val="18"/>
              </w:rPr>
              <w:t>échec</w:t>
            </w:r>
            <w:r>
              <w:rPr>
                <w:sz w:val="18"/>
              </w:rPr>
              <w:t xml:space="preserve"> connexion bal Mail</w:t>
            </w:r>
          </w:p>
        </w:tc>
      </w:tr>
      <w:tr w:rsidR="0073129D" w:rsidRPr="0073129D" w:rsidTr="008A0710">
        <w:trPr>
          <w:cantSplit/>
        </w:trPr>
        <w:tc>
          <w:tcPr>
            <w:tcW w:w="1250" w:type="dxa"/>
            <w:tcBorders>
              <w:top w:val="single" w:sz="2" w:space="0" w:color="008080"/>
              <w:left w:val="single" w:sz="12" w:space="0" w:color="008080"/>
              <w:bottom w:val="single" w:sz="2" w:space="0" w:color="008080"/>
              <w:right w:val="single" w:sz="6" w:space="0" w:color="008080"/>
            </w:tcBorders>
          </w:tcPr>
          <w:p w:rsidR="00856F94" w:rsidRPr="0073129D" w:rsidRDefault="00163AAF" w:rsidP="00153F12">
            <w:pPr>
              <w:ind w:left="57"/>
              <w:rPr>
                <w:color w:val="auto"/>
                <w:sz w:val="18"/>
              </w:rPr>
            </w:pPr>
            <w:r>
              <w:rPr>
                <w:color w:val="auto"/>
                <w:sz w:val="18"/>
              </w:rPr>
              <w:t>11/10/14</w:t>
            </w:r>
          </w:p>
        </w:tc>
        <w:tc>
          <w:tcPr>
            <w:tcW w:w="1063" w:type="dxa"/>
            <w:tcBorders>
              <w:top w:val="single" w:sz="2" w:space="0" w:color="008080"/>
              <w:left w:val="single" w:sz="6" w:space="0" w:color="008080"/>
              <w:bottom w:val="single" w:sz="2" w:space="0" w:color="008080"/>
              <w:right w:val="single" w:sz="6" w:space="0" w:color="008080"/>
            </w:tcBorders>
          </w:tcPr>
          <w:p w:rsidR="00856F94" w:rsidRPr="0073129D" w:rsidRDefault="00163AAF">
            <w:pPr>
              <w:ind w:left="57"/>
              <w:jc w:val="center"/>
              <w:rPr>
                <w:color w:val="auto"/>
                <w:sz w:val="18"/>
              </w:rPr>
            </w:pPr>
            <w:r>
              <w:rPr>
                <w:color w:val="auto"/>
                <w:sz w:val="18"/>
              </w:rPr>
              <w:t>JM Cot</w:t>
            </w:r>
          </w:p>
        </w:tc>
        <w:tc>
          <w:tcPr>
            <w:tcW w:w="1152" w:type="dxa"/>
            <w:tcBorders>
              <w:top w:val="single" w:sz="2" w:space="0" w:color="008080"/>
              <w:left w:val="single" w:sz="6" w:space="0" w:color="008080"/>
              <w:bottom w:val="single" w:sz="2" w:space="0" w:color="008080"/>
              <w:right w:val="single" w:sz="6" w:space="0" w:color="008080"/>
            </w:tcBorders>
          </w:tcPr>
          <w:p w:rsidR="00856F94" w:rsidRPr="0073129D" w:rsidRDefault="00D767AE">
            <w:pPr>
              <w:ind w:left="57"/>
              <w:jc w:val="center"/>
              <w:rPr>
                <w:color w:val="auto"/>
                <w:sz w:val="18"/>
              </w:rPr>
            </w:pPr>
            <w:r>
              <w:rPr>
                <w:color w:val="auto"/>
                <w:sz w:val="18"/>
              </w:rPr>
              <w:t>V0.47</w:t>
            </w:r>
          </w:p>
        </w:tc>
        <w:tc>
          <w:tcPr>
            <w:tcW w:w="5040" w:type="dxa"/>
            <w:tcBorders>
              <w:top w:val="single" w:sz="2" w:space="0" w:color="008080"/>
              <w:left w:val="single" w:sz="6" w:space="0" w:color="008080"/>
              <w:bottom w:val="single" w:sz="2" w:space="0" w:color="008080"/>
              <w:right w:val="single" w:sz="12" w:space="0" w:color="008080"/>
            </w:tcBorders>
          </w:tcPr>
          <w:p w:rsidR="00856F94" w:rsidRPr="00EF10A4" w:rsidRDefault="0026022A" w:rsidP="008A0710">
            <w:pPr>
              <w:pStyle w:val="Paragraphedeliste"/>
              <w:numPr>
                <w:ilvl w:val="0"/>
                <w:numId w:val="5"/>
              </w:numPr>
              <w:rPr>
                <w:sz w:val="18"/>
              </w:rPr>
            </w:pPr>
            <w:r>
              <w:rPr>
                <w:sz w:val="18"/>
              </w:rPr>
              <w:t>ajout fonctionnalités supervision télécoms</w:t>
            </w:r>
          </w:p>
        </w:tc>
      </w:tr>
      <w:tr w:rsidR="0073129D" w:rsidRPr="0073129D" w:rsidTr="008A0710">
        <w:trPr>
          <w:cantSplit/>
        </w:trPr>
        <w:tc>
          <w:tcPr>
            <w:tcW w:w="1250" w:type="dxa"/>
            <w:tcBorders>
              <w:top w:val="single" w:sz="2" w:space="0" w:color="008080"/>
              <w:left w:val="single" w:sz="12" w:space="0" w:color="008080"/>
              <w:bottom w:val="single" w:sz="2" w:space="0" w:color="008080"/>
              <w:right w:val="single" w:sz="6" w:space="0" w:color="008080"/>
            </w:tcBorders>
          </w:tcPr>
          <w:p w:rsidR="00856F94" w:rsidRPr="0073129D" w:rsidRDefault="00A65DE3" w:rsidP="00153F12">
            <w:pPr>
              <w:ind w:left="57"/>
              <w:rPr>
                <w:color w:val="auto"/>
                <w:sz w:val="18"/>
              </w:rPr>
            </w:pPr>
            <w:r>
              <w:rPr>
                <w:color w:val="auto"/>
                <w:sz w:val="18"/>
              </w:rPr>
              <w:t>4/11/14</w:t>
            </w:r>
          </w:p>
        </w:tc>
        <w:tc>
          <w:tcPr>
            <w:tcW w:w="1063" w:type="dxa"/>
            <w:tcBorders>
              <w:top w:val="single" w:sz="2" w:space="0" w:color="008080"/>
              <w:left w:val="single" w:sz="6" w:space="0" w:color="008080"/>
              <w:bottom w:val="single" w:sz="2" w:space="0" w:color="008080"/>
              <w:right w:val="single" w:sz="6" w:space="0" w:color="008080"/>
            </w:tcBorders>
          </w:tcPr>
          <w:p w:rsidR="00856F94" w:rsidRPr="0073129D" w:rsidRDefault="00A65DE3">
            <w:pPr>
              <w:ind w:left="57"/>
              <w:jc w:val="center"/>
              <w:rPr>
                <w:color w:val="auto"/>
                <w:sz w:val="18"/>
              </w:rPr>
            </w:pPr>
            <w:r>
              <w:rPr>
                <w:color w:val="auto"/>
                <w:sz w:val="18"/>
              </w:rPr>
              <w:t>JM Cot</w:t>
            </w:r>
          </w:p>
        </w:tc>
        <w:tc>
          <w:tcPr>
            <w:tcW w:w="1152" w:type="dxa"/>
            <w:tcBorders>
              <w:top w:val="single" w:sz="2" w:space="0" w:color="008080"/>
              <w:left w:val="single" w:sz="6" w:space="0" w:color="008080"/>
              <w:bottom w:val="single" w:sz="2" w:space="0" w:color="008080"/>
              <w:right w:val="single" w:sz="6" w:space="0" w:color="008080"/>
            </w:tcBorders>
          </w:tcPr>
          <w:p w:rsidR="00856F94" w:rsidRPr="0073129D" w:rsidRDefault="00A65DE3">
            <w:pPr>
              <w:ind w:left="57"/>
              <w:jc w:val="center"/>
              <w:rPr>
                <w:color w:val="auto"/>
                <w:sz w:val="18"/>
              </w:rPr>
            </w:pPr>
            <w:r>
              <w:rPr>
                <w:color w:val="auto"/>
                <w:sz w:val="18"/>
              </w:rPr>
              <w:t>V0.48</w:t>
            </w:r>
          </w:p>
        </w:tc>
        <w:tc>
          <w:tcPr>
            <w:tcW w:w="5040" w:type="dxa"/>
            <w:tcBorders>
              <w:top w:val="single" w:sz="2" w:space="0" w:color="008080"/>
              <w:left w:val="single" w:sz="6" w:space="0" w:color="008080"/>
              <w:bottom w:val="single" w:sz="2" w:space="0" w:color="008080"/>
              <w:right w:val="single" w:sz="12" w:space="0" w:color="008080"/>
            </w:tcBorders>
          </w:tcPr>
          <w:p w:rsidR="00856F94" w:rsidRPr="008A0710" w:rsidRDefault="00A65DE3" w:rsidP="008A0710">
            <w:pPr>
              <w:pStyle w:val="Paragraphedeliste"/>
              <w:numPr>
                <w:ilvl w:val="0"/>
                <w:numId w:val="5"/>
              </w:numPr>
              <w:rPr>
                <w:sz w:val="18"/>
              </w:rPr>
            </w:pPr>
            <w:r>
              <w:rPr>
                <w:sz w:val="18"/>
              </w:rPr>
              <w:t>Envoi de mail et SMS directement pour mail et téléphone valide</w:t>
            </w:r>
          </w:p>
        </w:tc>
      </w:tr>
      <w:tr w:rsidR="0073129D" w:rsidRPr="0073129D" w:rsidTr="008A0710">
        <w:trPr>
          <w:cantSplit/>
        </w:trPr>
        <w:tc>
          <w:tcPr>
            <w:tcW w:w="1250" w:type="dxa"/>
            <w:tcBorders>
              <w:top w:val="single" w:sz="2" w:space="0" w:color="008080"/>
              <w:left w:val="single" w:sz="12" w:space="0" w:color="008080"/>
              <w:bottom w:val="single" w:sz="2" w:space="0" w:color="008080"/>
              <w:right w:val="single" w:sz="6" w:space="0" w:color="008080"/>
            </w:tcBorders>
          </w:tcPr>
          <w:p w:rsidR="00856F94" w:rsidRPr="0073129D" w:rsidRDefault="00874BC5" w:rsidP="00153F12">
            <w:pPr>
              <w:ind w:left="57"/>
              <w:rPr>
                <w:color w:val="auto"/>
                <w:sz w:val="18"/>
              </w:rPr>
            </w:pPr>
            <w:r>
              <w:rPr>
                <w:color w:val="auto"/>
                <w:sz w:val="18"/>
              </w:rPr>
              <w:t>16/11/14</w:t>
            </w:r>
          </w:p>
        </w:tc>
        <w:tc>
          <w:tcPr>
            <w:tcW w:w="1063" w:type="dxa"/>
            <w:tcBorders>
              <w:top w:val="single" w:sz="2" w:space="0" w:color="008080"/>
              <w:left w:val="single" w:sz="6" w:space="0" w:color="008080"/>
              <w:bottom w:val="single" w:sz="2" w:space="0" w:color="008080"/>
              <w:right w:val="single" w:sz="6" w:space="0" w:color="008080"/>
            </w:tcBorders>
          </w:tcPr>
          <w:p w:rsidR="00856F94" w:rsidRPr="0073129D" w:rsidRDefault="00874BC5">
            <w:pPr>
              <w:ind w:left="57"/>
              <w:jc w:val="center"/>
              <w:rPr>
                <w:color w:val="auto"/>
                <w:sz w:val="18"/>
              </w:rPr>
            </w:pPr>
            <w:r>
              <w:rPr>
                <w:color w:val="auto"/>
                <w:sz w:val="18"/>
              </w:rPr>
              <w:t>JM Cot</w:t>
            </w:r>
          </w:p>
        </w:tc>
        <w:tc>
          <w:tcPr>
            <w:tcW w:w="1152" w:type="dxa"/>
            <w:tcBorders>
              <w:top w:val="single" w:sz="2" w:space="0" w:color="008080"/>
              <w:left w:val="single" w:sz="6" w:space="0" w:color="008080"/>
              <w:bottom w:val="single" w:sz="2" w:space="0" w:color="008080"/>
              <w:right w:val="single" w:sz="6" w:space="0" w:color="008080"/>
            </w:tcBorders>
          </w:tcPr>
          <w:p w:rsidR="00856F94" w:rsidRPr="0073129D" w:rsidRDefault="00874BC5">
            <w:pPr>
              <w:ind w:left="57"/>
              <w:jc w:val="center"/>
              <w:rPr>
                <w:color w:val="auto"/>
                <w:sz w:val="18"/>
              </w:rPr>
            </w:pPr>
            <w:r>
              <w:rPr>
                <w:color w:val="auto"/>
                <w:sz w:val="18"/>
              </w:rPr>
              <w:t>V0.49</w:t>
            </w:r>
          </w:p>
        </w:tc>
        <w:tc>
          <w:tcPr>
            <w:tcW w:w="5040" w:type="dxa"/>
            <w:tcBorders>
              <w:top w:val="single" w:sz="2" w:space="0" w:color="008080"/>
              <w:left w:val="single" w:sz="6" w:space="0" w:color="008080"/>
              <w:bottom w:val="single" w:sz="2" w:space="0" w:color="008080"/>
              <w:right w:val="single" w:sz="12" w:space="0" w:color="008080"/>
            </w:tcBorders>
          </w:tcPr>
          <w:p w:rsidR="00856F94" w:rsidRPr="0073129D" w:rsidRDefault="00874BC5" w:rsidP="008A0710">
            <w:pPr>
              <w:pStyle w:val="Paragraphedeliste"/>
              <w:numPr>
                <w:ilvl w:val="0"/>
                <w:numId w:val="5"/>
              </w:numPr>
              <w:rPr>
                <w:sz w:val="18"/>
              </w:rPr>
            </w:pPr>
            <w:r>
              <w:rPr>
                <w:sz w:val="18"/>
              </w:rPr>
              <w:t>Identification des fonctionnalités à automatiser</w:t>
            </w:r>
          </w:p>
        </w:tc>
      </w:tr>
      <w:tr w:rsidR="0073129D" w:rsidRPr="0073129D" w:rsidTr="008A0710">
        <w:trPr>
          <w:cantSplit/>
        </w:trPr>
        <w:tc>
          <w:tcPr>
            <w:tcW w:w="1250" w:type="dxa"/>
            <w:tcBorders>
              <w:top w:val="single" w:sz="2" w:space="0" w:color="008080"/>
              <w:left w:val="single" w:sz="12" w:space="0" w:color="008080"/>
              <w:bottom w:val="single" w:sz="2" w:space="0" w:color="008080"/>
              <w:right w:val="single" w:sz="6" w:space="0" w:color="008080"/>
            </w:tcBorders>
          </w:tcPr>
          <w:p w:rsidR="00856F94" w:rsidRPr="0073129D" w:rsidRDefault="00891A4E" w:rsidP="00153F12">
            <w:pPr>
              <w:ind w:left="57"/>
              <w:rPr>
                <w:color w:val="auto"/>
                <w:sz w:val="18"/>
              </w:rPr>
            </w:pPr>
            <w:r>
              <w:rPr>
                <w:color w:val="auto"/>
                <w:sz w:val="18"/>
              </w:rPr>
              <w:t>14</w:t>
            </w:r>
            <w:r w:rsidR="006B774F">
              <w:rPr>
                <w:color w:val="auto"/>
                <w:sz w:val="18"/>
              </w:rPr>
              <w:t>/2/2015</w:t>
            </w:r>
          </w:p>
        </w:tc>
        <w:tc>
          <w:tcPr>
            <w:tcW w:w="1063" w:type="dxa"/>
            <w:tcBorders>
              <w:top w:val="single" w:sz="2" w:space="0" w:color="008080"/>
              <w:left w:val="single" w:sz="6" w:space="0" w:color="008080"/>
              <w:bottom w:val="single" w:sz="2" w:space="0" w:color="008080"/>
              <w:right w:val="single" w:sz="6" w:space="0" w:color="008080"/>
            </w:tcBorders>
          </w:tcPr>
          <w:p w:rsidR="00856F94" w:rsidRPr="0073129D" w:rsidRDefault="006B774F">
            <w:pPr>
              <w:ind w:left="57"/>
              <w:jc w:val="center"/>
              <w:rPr>
                <w:color w:val="auto"/>
                <w:sz w:val="18"/>
              </w:rPr>
            </w:pPr>
            <w:r>
              <w:rPr>
                <w:color w:val="auto"/>
                <w:sz w:val="18"/>
              </w:rPr>
              <w:t>JM Cot</w:t>
            </w:r>
          </w:p>
        </w:tc>
        <w:tc>
          <w:tcPr>
            <w:tcW w:w="1152" w:type="dxa"/>
            <w:tcBorders>
              <w:top w:val="single" w:sz="2" w:space="0" w:color="008080"/>
              <w:left w:val="single" w:sz="6" w:space="0" w:color="008080"/>
              <w:bottom w:val="single" w:sz="2" w:space="0" w:color="008080"/>
              <w:right w:val="single" w:sz="6" w:space="0" w:color="008080"/>
            </w:tcBorders>
          </w:tcPr>
          <w:p w:rsidR="00856F94" w:rsidRPr="0073129D" w:rsidRDefault="006B774F">
            <w:pPr>
              <w:ind w:left="57"/>
              <w:jc w:val="center"/>
              <w:rPr>
                <w:color w:val="auto"/>
                <w:sz w:val="18"/>
              </w:rPr>
            </w:pPr>
            <w:r>
              <w:rPr>
                <w:color w:val="auto"/>
                <w:sz w:val="18"/>
              </w:rPr>
              <w:t>V1.01</w:t>
            </w:r>
          </w:p>
        </w:tc>
        <w:tc>
          <w:tcPr>
            <w:tcW w:w="5040" w:type="dxa"/>
            <w:tcBorders>
              <w:top w:val="single" w:sz="2" w:space="0" w:color="008080"/>
              <w:left w:val="single" w:sz="6" w:space="0" w:color="008080"/>
              <w:bottom w:val="single" w:sz="2" w:space="0" w:color="008080"/>
              <w:right w:val="single" w:sz="12" w:space="0" w:color="008080"/>
            </w:tcBorders>
          </w:tcPr>
          <w:p w:rsidR="00856F94" w:rsidRPr="0073129D" w:rsidRDefault="00891A4E" w:rsidP="008A0710">
            <w:pPr>
              <w:pStyle w:val="Paragraphedeliste"/>
              <w:numPr>
                <w:ilvl w:val="0"/>
                <w:numId w:val="5"/>
              </w:numPr>
              <w:rPr>
                <w:sz w:val="18"/>
              </w:rPr>
            </w:pPr>
            <w:r>
              <w:rPr>
                <w:sz w:val="18"/>
              </w:rPr>
              <w:t>Suppression comparatif (autre document)</w:t>
            </w:r>
          </w:p>
        </w:tc>
      </w:tr>
      <w:tr w:rsidR="00F9202B" w:rsidRPr="0073129D" w:rsidTr="008A0710">
        <w:trPr>
          <w:cantSplit/>
        </w:trPr>
        <w:tc>
          <w:tcPr>
            <w:tcW w:w="1250" w:type="dxa"/>
            <w:tcBorders>
              <w:top w:val="single" w:sz="2" w:space="0" w:color="008080"/>
              <w:left w:val="single" w:sz="12" w:space="0" w:color="008080"/>
              <w:bottom w:val="single" w:sz="2" w:space="0" w:color="008080"/>
              <w:right w:val="single" w:sz="6" w:space="0" w:color="008080"/>
            </w:tcBorders>
          </w:tcPr>
          <w:p w:rsidR="00F9202B" w:rsidRPr="0073129D" w:rsidRDefault="00F9202B" w:rsidP="00C07E5F">
            <w:pPr>
              <w:ind w:left="57"/>
              <w:rPr>
                <w:color w:val="auto"/>
                <w:sz w:val="18"/>
              </w:rPr>
            </w:pPr>
            <w:r>
              <w:rPr>
                <w:color w:val="auto"/>
                <w:sz w:val="18"/>
              </w:rPr>
              <w:t>26/2/2015</w:t>
            </w:r>
          </w:p>
        </w:tc>
        <w:tc>
          <w:tcPr>
            <w:tcW w:w="1063" w:type="dxa"/>
            <w:tcBorders>
              <w:top w:val="single" w:sz="2" w:space="0" w:color="008080"/>
              <w:left w:val="single" w:sz="6" w:space="0" w:color="008080"/>
              <w:bottom w:val="single" w:sz="2" w:space="0" w:color="008080"/>
              <w:right w:val="single" w:sz="6" w:space="0" w:color="008080"/>
            </w:tcBorders>
          </w:tcPr>
          <w:p w:rsidR="00F9202B" w:rsidRPr="0073129D" w:rsidRDefault="00F9202B" w:rsidP="00C07E5F">
            <w:pPr>
              <w:ind w:left="57"/>
              <w:jc w:val="center"/>
              <w:rPr>
                <w:color w:val="auto"/>
                <w:sz w:val="18"/>
              </w:rPr>
            </w:pPr>
            <w:r>
              <w:rPr>
                <w:color w:val="auto"/>
                <w:sz w:val="18"/>
              </w:rPr>
              <w:t>JM Cot</w:t>
            </w:r>
          </w:p>
        </w:tc>
        <w:tc>
          <w:tcPr>
            <w:tcW w:w="1152" w:type="dxa"/>
            <w:tcBorders>
              <w:top w:val="single" w:sz="2" w:space="0" w:color="008080"/>
              <w:left w:val="single" w:sz="6" w:space="0" w:color="008080"/>
              <w:bottom w:val="single" w:sz="2" w:space="0" w:color="008080"/>
              <w:right w:val="single" w:sz="6" w:space="0" w:color="008080"/>
            </w:tcBorders>
          </w:tcPr>
          <w:p w:rsidR="00F9202B" w:rsidRPr="0073129D" w:rsidRDefault="00F9202B" w:rsidP="00C07E5F">
            <w:pPr>
              <w:ind w:left="57"/>
              <w:jc w:val="center"/>
              <w:rPr>
                <w:color w:val="auto"/>
                <w:sz w:val="18"/>
              </w:rPr>
            </w:pPr>
            <w:r>
              <w:rPr>
                <w:color w:val="auto"/>
                <w:sz w:val="18"/>
              </w:rPr>
              <w:t>V1.03</w:t>
            </w:r>
          </w:p>
        </w:tc>
        <w:tc>
          <w:tcPr>
            <w:tcW w:w="5040" w:type="dxa"/>
            <w:tcBorders>
              <w:top w:val="single" w:sz="2" w:space="0" w:color="008080"/>
              <w:left w:val="single" w:sz="6" w:space="0" w:color="008080"/>
              <w:bottom w:val="single" w:sz="2" w:space="0" w:color="008080"/>
              <w:right w:val="single" w:sz="12" w:space="0" w:color="008080"/>
            </w:tcBorders>
          </w:tcPr>
          <w:p w:rsidR="00F9202B" w:rsidRPr="0073129D" w:rsidRDefault="00F9202B" w:rsidP="008A0710">
            <w:pPr>
              <w:pStyle w:val="Paragraphedeliste"/>
              <w:numPr>
                <w:ilvl w:val="0"/>
                <w:numId w:val="5"/>
              </w:numPr>
              <w:rPr>
                <w:sz w:val="18"/>
              </w:rPr>
            </w:pPr>
            <w:r>
              <w:rPr>
                <w:sz w:val="18"/>
              </w:rPr>
              <w:t>Ajout exploitation alerte SMS</w:t>
            </w:r>
          </w:p>
        </w:tc>
      </w:tr>
      <w:tr w:rsidR="00167375" w:rsidRPr="0073129D" w:rsidTr="008A0710">
        <w:trPr>
          <w:cantSplit/>
        </w:trPr>
        <w:tc>
          <w:tcPr>
            <w:tcW w:w="1250" w:type="dxa"/>
            <w:tcBorders>
              <w:top w:val="single" w:sz="2" w:space="0" w:color="008080"/>
              <w:left w:val="single" w:sz="12" w:space="0" w:color="008080"/>
              <w:bottom w:val="single" w:sz="2" w:space="0" w:color="008080"/>
              <w:right w:val="single" w:sz="6" w:space="0" w:color="008080"/>
            </w:tcBorders>
          </w:tcPr>
          <w:p w:rsidR="00167375" w:rsidRDefault="00167375" w:rsidP="00C07E5F">
            <w:pPr>
              <w:ind w:left="57"/>
              <w:rPr>
                <w:color w:val="auto"/>
                <w:sz w:val="18"/>
              </w:rPr>
            </w:pPr>
            <w:r>
              <w:rPr>
                <w:color w:val="auto"/>
                <w:sz w:val="18"/>
              </w:rPr>
              <w:t>06/04/2015</w:t>
            </w:r>
          </w:p>
        </w:tc>
        <w:tc>
          <w:tcPr>
            <w:tcW w:w="1063" w:type="dxa"/>
            <w:tcBorders>
              <w:top w:val="single" w:sz="2" w:space="0" w:color="008080"/>
              <w:left w:val="single" w:sz="6" w:space="0" w:color="008080"/>
              <w:bottom w:val="single" w:sz="2" w:space="0" w:color="008080"/>
              <w:right w:val="single" w:sz="6" w:space="0" w:color="008080"/>
            </w:tcBorders>
          </w:tcPr>
          <w:p w:rsidR="00167375" w:rsidRPr="0073129D" w:rsidRDefault="00167375" w:rsidP="00C07E5F">
            <w:pPr>
              <w:ind w:left="57"/>
              <w:jc w:val="center"/>
              <w:rPr>
                <w:color w:val="auto"/>
                <w:sz w:val="18"/>
              </w:rPr>
            </w:pPr>
            <w:r>
              <w:rPr>
                <w:color w:val="auto"/>
                <w:sz w:val="18"/>
              </w:rPr>
              <w:t>JM Cot</w:t>
            </w:r>
          </w:p>
        </w:tc>
        <w:tc>
          <w:tcPr>
            <w:tcW w:w="1152" w:type="dxa"/>
            <w:tcBorders>
              <w:top w:val="single" w:sz="2" w:space="0" w:color="008080"/>
              <w:left w:val="single" w:sz="6" w:space="0" w:color="008080"/>
              <w:bottom w:val="single" w:sz="2" w:space="0" w:color="008080"/>
              <w:right w:val="single" w:sz="6" w:space="0" w:color="008080"/>
            </w:tcBorders>
          </w:tcPr>
          <w:p w:rsidR="00167375" w:rsidRPr="0073129D" w:rsidRDefault="00167375" w:rsidP="00C07E5F">
            <w:pPr>
              <w:ind w:left="57"/>
              <w:jc w:val="center"/>
              <w:rPr>
                <w:color w:val="auto"/>
                <w:sz w:val="18"/>
              </w:rPr>
            </w:pPr>
            <w:r>
              <w:rPr>
                <w:color w:val="auto"/>
                <w:sz w:val="18"/>
              </w:rPr>
              <w:t>V1.08</w:t>
            </w:r>
          </w:p>
        </w:tc>
        <w:tc>
          <w:tcPr>
            <w:tcW w:w="5040" w:type="dxa"/>
            <w:tcBorders>
              <w:top w:val="single" w:sz="2" w:space="0" w:color="008080"/>
              <w:left w:val="single" w:sz="6" w:space="0" w:color="008080"/>
              <w:bottom w:val="single" w:sz="2" w:space="0" w:color="008080"/>
              <w:right w:val="single" w:sz="12" w:space="0" w:color="008080"/>
            </w:tcBorders>
          </w:tcPr>
          <w:p w:rsidR="00167375" w:rsidRDefault="00167375" w:rsidP="008A0710">
            <w:pPr>
              <w:pStyle w:val="Paragraphedeliste"/>
              <w:numPr>
                <w:ilvl w:val="0"/>
                <w:numId w:val="5"/>
              </w:numPr>
              <w:rPr>
                <w:sz w:val="18"/>
              </w:rPr>
            </w:pPr>
            <w:r>
              <w:rPr>
                <w:sz w:val="18"/>
              </w:rPr>
              <w:t>Format de fichier, exploitation</w:t>
            </w:r>
            <w:r w:rsidR="007321A3">
              <w:rPr>
                <w:sz w:val="18"/>
              </w:rPr>
              <w:t xml:space="preserve">, </w:t>
            </w:r>
            <w:r w:rsidR="008A0710">
              <w:rPr>
                <w:sz w:val="18"/>
              </w:rPr>
              <w:t>suppression</w:t>
            </w:r>
            <w:r w:rsidR="007321A3">
              <w:rPr>
                <w:sz w:val="18"/>
              </w:rPr>
              <w:t xml:space="preserve"> memo (fissa)</w:t>
            </w:r>
          </w:p>
        </w:tc>
      </w:tr>
      <w:tr w:rsidR="006803B5" w:rsidRPr="0073129D" w:rsidTr="008A0710">
        <w:trPr>
          <w:cantSplit/>
        </w:trPr>
        <w:tc>
          <w:tcPr>
            <w:tcW w:w="1250" w:type="dxa"/>
            <w:tcBorders>
              <w:top w:val="single" w:sz="2" w:space="0" w:color="008080"/>
              <w:left w:val="single" w:sz="12" w:space="0" w:color="008080"/>
              <w:bottom w:val="single" w:sz="2" w:space="0" w:color="008080"/>
              <w:right w:val="single" w:sz="6" w:space="0" w:color="008080"/>
            </w:tcBorders>
          </w:tcPr>
          <w:p w:rsidR="006803B5" w:rsidRDefault="006803B5" w:rsidP="00C07E5F">
            <w:pPr>
              <w:ind w:left="57"/>
              <w:rPr>
                <w:color w:val="auto"/>
                <w:sz w:val="18"/>
              </w:rPr>
            </w:pPr>
            <w:r>
              <w:rPr>
                <w:color w:val="auto"/>
                <w:sz w:val="18"/>
              </w:rPr>
              <w:t>12/04/15</w:t>
            </w:r>
          </w:p>
        </w:tc>
        <w:tc>
          <w:tcPr>
            <w:tcW w:w="1063" w:type="dxa"/>
            <w:tcBorders>
              <w:top w:val="single" w:sz="2" w:space="0" w:color="008080"/>
              <w:left w:val="single" w:sz="6" w:space="0" w:color="008080"/>
              <w:bottom w:val="single" w:sz="2" w:space="0" w:color="008080"/>
              <w:right w:val="single" w:sz="6" w:space="0" w:color="008080"/>
            </w:tcBorders>
          </w:tcPr>
          <w:p w:rsidR="006803B5" w:rsidRPr="0073129D" w:rsidRDefault="006803B5" w:rsidP="00C07E5F">
            <w:pPr>
              <w:ind w:left="57"/>
              <w:jc w:val="center"/>
              <w:rPr>
                <w:color w:val="auto"/>
                <w:sz w:val="18"/>
              </w:rPr>
            </w:pPr>
            <w:r>
              <w:rPr>
                <w:color w:val="auto"/>
                <w:sz w:val="18"/>
              </w:rPr>
              <w:t>JM Cot</w:t>
            </w:r>
          </w:p>
        </w:tc>
        <w:tc>
          <w:tcPr>
            <w:tcW w:w="1152" w:type="dxa"/>
            <w:tcBorders>
              <w:top w:val="single" w:sz="2" w:space="0" w:color="008080"/>
              <w:left w:val="single" w:sz="6" w:space="0" w:color="008080"/>
              <w:bottom w:val="single" w:sz="2" w:space="0" w:color="008080"/>
              <w:right w:val="single" w:sz="6" w:space="0" w:color="008080"/>
            </w:tcBorders>
          </w:tcPr>
          <w:p w:rsidR="006803B5" w:rsidRPr="0073129D" w:rsidRDefault="006803B5" w:rsidP="00C07E5F">
            <w:pPr>
              <w:ind w:left="57"/>
              <w:jc w:val="center"/>
              <w:rPr>
                <w:color w:val="auto"/>
                <w:sz w:val="18"/>
              </w:rPr>
            </w:pPr>
            <w:r>
              <w:rPr>
                <w:color w:val="auto"/>
                <w:sz w:val="18"/>
              </w:rPr>
              <w:t>V1.09</w:t>
            </w:r>
          </w:p>
        </w:tc>
        <w:tc>
          <w:tcPr>
            <w:tcW w:w="5040" w:type="dxa"/>
            <w:tcBorders>
              <w:top w:val="single" w:sz="2" w:space="0" w:color="008080"/>
              <w:left w:val="single" w:sz="6" w:space="0" w:color="008080"/>
              <w:bottom w:val="single" w:sz="2" w:space="0" w:color="008080"/>
              <w:right w:val="single" w:sz="12" w:space="0" w:color="008080"/>
            </w:tcBorders>
          </w:tcPr>
          <w:p w:rsidR="006803B5" w:rsidRDefault="006803B5" w:rsidP="008A0710">
            <w:pPr>
              <w:pStyle w:val="Paragraphedeliste"/>
              <w:numPr>
                <w:ilvl w:val="0"/>
                <w:numId w:val="5"/>
              </w:numPr>
              <w:rPr>
                <w:sz w:val="18"/>
              </w:rPr>
            </w:pPr>
            <w:r>
              <w:rPr>
                <w:sz w:val="18"/>
              </w:rPr>
              <w:t>Prise en compte alerte grand froid</w:t>
            </w:r>
          </w:p>
        </w:tc>
      </w:tr>
      <w:tr w:rsidR="00D94957" w:rsidRPr="0073129D" w:rsidTr="008A0710">
        <w:trPr>
          <w:cantSplit/>
        </w:trPr>
        <w:tc>
          <w:tcPr>
            <w:tcW w:w="1250" w:type="dxa"/>
            <w:tcBorders>
              <w:top w:val="single" w:sz="2" w:space="0" w:color="008080"/>
              <w:left w:val="single" w:sz="12" w:space="0" w:color="008080"/>
              <w:bottom w:val="single" w:sz="2" w:space="0" w:color="008080"/>
              <w:right w:val="single" w:sz="6" w:space="0" w:color="008080"/>
            </w:tcBorders>
          </w:tcPr>
          <w:p w:rsidR="00D94957" w:rsidRDefault="006803B5" w:rsidP="00C07E5F">
            <w:pPr>
              <w:ind w:left="57"/>
              <w:rPr>
                <w:color w:val="auto"/>
                <w:sz w:val="18"/>
              </w:rPr>
            </w:pPr>
            <w:r>
              <w:rPr>
                <w:color w:val="auto"/>
                <w:sz w:val="18"/>
              </w:rPr>
              <w:t>2</w:t>
            </w:r>
            <w:r w:rsidR="00D94957">
              <w:rPr>
                <w:color w:val="auto"/>
                <w:sz w:val="18"/>
              </w:rPr>
              <w:t>2/04/15</w:t>
            </w:r>
          </w:p>
        </w:tc>
        <w:tc>
          <w:tcPr>
            <w:tcW w:w="1063" w:type="dxa"/>
            <w:tcBorders>
              <w:top w:val="single" w:sz="2" w:space="0" w:color="008080"/>
              <w:left w:val="single" w:sz="6" w:space="0" w:color="008080"/>
              <w:bottom w:val="single" w:sz="2" w:space="0" w:color="008080"/>
              <w:right w:val="single" w:sz="6" w:space="0" w:color="008080"/>
            </w:tcBorders>
          </w:tcPr>
          <w:p w:rsidR="00D94957" w:rsidRPr="0073129D" w:rsidRDefault="00D94957" w:rsidP="00C07E5F">
            <w:pPr>
              <w:ind w:left="57"/>
              <w:jc w:val="center"/>
              <w:rPr>
                <w:color w:val="auto"/>
                <w:sz w:val="18"/>
              </w:rPr>
            </w:pPr>
            <w:r>
              <w:rPr>
                <w:color w:val="auto"/>
                <w:sz w:val="18"/>
              </w:rPr>
              <w:t>JM Cot</w:t>
            </w:r>
          </w:p>
        </w:tc>
        <w:tc>
          <w:tcPr>
            <w:tcW w:w="1152" w:type="dxa"/>
            <w:tcBorders>
              <w:top w:val="single" w:sz="2" w:space="0" w:color="008080"/>
              <w:left w:val="single" w:sz="6" w:space="0" w:color="008080"/>
              <w:bottom w:val="single" w:sz="2" w:space="0" w:color="008080"/>
              <w:right w:val="single" w:sz="6" w:space="0" w:color="008080"/>
            </w:tcBorders>
          </w:tcPr>
          <w:p w:rsidR="00D94957" w:rsidRPr="0073129D" w:rsidRDefault="00D94957" w:rsidP="00C07E5F">
            <w:pPr>
              <w:ind w:left="57"/>
              <w:jc w:val="center"/>
              <w:rPr>
                <w:color w:val="auto"/>
                <w:sz w:val="18"/>
              </w:rPr>
            </w:pPr>
            <w:r>
              <w:rPr>
                <w:color w:val="auto"/>
                <w:sz w:val="18"/>
              </w:rPr>
              <w:t>V1.</w:t>
            </w:r>
            <w:r w:rsidR="006803B5">
              <w:rPr>
                <w:color w:val="auto"/>
                <w:sz w:val="18"/>
              </w:rPr>
              <w:t>10</w:t>
            </w:r>
          </w:p>
        </w:tc>
        <w:tc>
          <w:tcPr>
            <w:tcW w:w="5040" w:type="dxa"/>
            <w:tcBorders>
              <w:top w:val="single" w:sz="2" w:space="0" w:color="008080"/>
              <w:left w:val="single" w:sz="6" w:space="0" w:color="008080"/>
              <w:bottom w:val="single" w:sz="2" w:space="0" w:color="008080"/>
              <w:right w:val="single" w:sz="12" w:space="0" w:color="008080"/>
            </w:tcBorders>
          </w:tcPr>
          <w:p w:rsidR="00D94957" w:rsidRDefault="006803B5" w:rsidP="008A0710">
            <w:pPr>
              <w:pStyle w:val="Paragraphedeliste"/>
              <w:numPr>
                <w:ilvl w:val="0"/>
                <w:numId w:val="5"/>
              </w:numPr>
              <w:rPr>
                <w:sz w:val="18"/>
              </w:rPr>
            </w:pPr>
            <w:r>
              <w:rPr>
                <w:sz w:val="18"/>
              </w:rPr>
              <w:t>Evolutions FISSA et exploitation</w:t>
            </w:r>
          </w:p>
        </w:tc>
      </w:tr>
      <w:tr w:rsidR="00A175C7" w:rsidRPr="0073129D" w:rsidTr="008A0710">
        <w:trPr>
          <w:cantSplit/>
        </w:trPr>
        <w:tc>
          <w:tcPr>
            <w:tcW w:w="1250" w:type="dxa"/>
            <w:tcBorders>
              <w:top w:val="single" w:sz="2" w:space="0" w:color="008080"/>
              <w:left w:val="single" w:sz="12" w:space="0" w:color="008080"/>
              <w:bottom w:val="single" w:sz="2" w:space="0" w:color="008080"/>
              <w:right w:val="single" w:sz="6" w:space="0" w:color="008080"/>
            </w:tcBorders>
          </w:tcPr>
          <w:p w:rsidR="00A175C7" w:rsidRDefault="00A175C7" w:rsidP="00C07E5F">
            <w:pPr>
              <w:ind w:left="57"/>
              <w:rPr>
                <w:color w:val="auto"/>
                <w:sz w:val="18"/>
              </w:rPr>
            </w:pPr>
            <w:r>
              <w:rPr>
                <w:color w:val="auto"/>
                <w:sz w:val="18"/>
              </w:rPr>
              <w:t>26/04/2015</w:t>
            </w:r>
          </w:p>
        </w:tc>
        <w:tc>
          <w:tcPr>
            <w:tcW w:w="1063" w:type="dxa"/>
            <w:tcBorders>
              <w:top w:val="single" w:sz="2" w:space="0" w:color="008080"/>
              <w:left w:val="single" w:sz="6" w:space="0" w:color="008080"/>
              <w:bottom w:val="single" w:sz="2" w:space="0" w:color="008080"/>
              <w:right w:val="single" w:sz="6" w:space="0" w:color="008080"/>
            </w:tcBorders>
          </w:tcPr>
          <w:p w:rsidR="00A175C7" w:rsidRPr="0073129D" w:rsidRDefault="00A175C7" w:rsidP="00C07E5F">
            <w:pPr>
              <w:ind w:left="57"/>
              <w:jc w:val="center"/>
              <w:rPr>
                <w:color w:val="auto"/>
                <w:sz w:val="18"/>
              </w:rPr>
            </w:pPr>
            <w:r>
              <w:rPr>
                <w:color w:val="auto"/>
                <w:sz w:val="18"/>
              </w:rPr>
              <w:t>JM Cot</w:t>
            </w:r>
          </w:p>
        </w:tc>
        <w:tc>
          <w:tcPr>
            <w:tcW w:w="1152" w:type="dxa"/>
            <w:tcBorders>
              <w:top w:val="single" w:sz="2" w:space="0" w:color="008080"/>
              <w:left w:val="single" w:sz="6" w:space="0" w:color="008080"/>
              <w:bottom w:val="single" w:sz="2" w:space="0" w:color="008080"/>
              <w:right w:val="single" w:sz="6" w:space="0" w:color="008080"/>
            </w:tcBorders>
          </w:tcPr>
          <w:p w:rsidR="00A175C7" w:rsidRPr="0073129D" w:rsidRDefault="00A175C7" w:rsidP="00C07E5F">
            <w:pPr>
              <w:ind w:left="57"/>
              <w:jc w:val="center"/>
              <w:rPr>
                <w:color w:val="auto"/>
                <w:sz w:val="18"/>
              </w:rPr>
            </w:pPr>
            <w:r>
              <w:rPr>
                <w:color w:val="auto"/>
                <w:sz w:val="18"/>
              </w:rPr>
              <w:t>V1.11</w:t>
            </w:r>
          </w:p>
        </w:tc>
        <w:tc>
          <w:tcPr>
            <w:tcW w:w="5040" w:type="dxa"/>
            <w:tcBorders>
              <w:top w:val="single" w:sz="2" w:space="0" w:color="008080"/>
              <w:left w:val="single" w:sz="6" w:space="0" w:color="008080"/>
              <w:bottom w:val="single" w:sz="2" w:space="0" w:color="008080"/>
              <w:right w:val="single" w:sz="12" w:space="0" w:color="008080"/>
            </w:tcBorders>
          </w:tcPr>
          <w:p w:rsidR="00A175C7" w:rsidRDefault="00A175C7" w:rsidP="008A0710">
            <w:pPr>
              <w:pStyle w:val="Paragraphedeliste"/>
              <w:numPr>
                <w:ilvl w:val="0"/>
                <w:numId w:val="5"/>
              </w:numPr>
              <w:rPr>
                <w:sz w:val="18"/>
              </w:rPr>
            </w:pPr>
            <w:r>
              <w:rPr>
                <w:sz w:val="18"/>
              </w:rPr>
              <w:t xml:space="preserve">Purge </w:t>
            </w:r>
            <w:r w:rsidR="008A0710">
              <w:rPr>
                <w:sz w:val="18"/>
              </w:rPr>
              <w:t xml:space="preserve">Base de données </w:t>
            </w:r>
            <w:r>
              <w:rPr>
                <w:sz w:val="18"/>
              </w:rPr>
              <w:t>FISSA</w:t>
            </w:r>
            <w:r w:rsidR="008A0710">
              <w:rPr>
                <w:sz w:val="18"/>
              </w:rPr>
              <w:t xml:space="preserve"> à horizon 2 ans</w:t>
            </w:r>
          </w:p>
          <w:p w:rsidR="009F1BAD" w:rsidRDefault="009F1BAD" w:rsidP="008A0710">
            <w:pPr>
              <w:pStyle w:val="Paragraphedeliste"/>
              <w:numPr>
                <w:ilvl w:val="0"/>
                <w:numId w:val="5"/>
              </w:numPr>
              <w:rPr>
                <w:sz w:val="18"/>
              </w:rPr>
            </w:pPr>
            <w:r>
              <w:rPr>
                <w:sz w:val="18"/>
              </w:rPr>
              <w:t>Changer de clé de cryptage</w:t>
            </w:r>
          </w:p>
        </w:tc>
      </w:tr>
      <w:tr w:rsidR="00C55BCF" w:rsidRPr="0073129D" w:rsidTr="008A0710">
        <w:trPr>
          <w:cantSplit/>
        </w:trPr>
        <w:tc>
          <w:tcPr>
            <w:tcW w:w="1250" w:type="dxa"/>
            <w:tcBorders>
              <w:top w:val="single" w:sz="2" w:space="0" w:color="008080"/>
              <w:left w:val="single" w:sz="12" w:space="0" w:color="008080"/>
              <w:bottom w:val="single" w:sz="2" w:space="0" w:color="008080"/>
              <w:right w:val="single" w:sz="6" w:space="0" w:color="008080"/>
            </w:tcBorders>
          </w:tcPr>
          <w:p w:rsidR="00C55BCF" w:rsidRDefault="00C55BCF" w:rsidP="00D00598">
            <w:pPr>
              <w:ind w:left="57"/>
              <w:rPr>
                <w:color w:val="auto"/>
                <w:sz w:val="18"/>
              </w:rPr>
            </w:pPr>
            <w:r>
              <w:rPr>
                <w:color w:val="auto"/>
                <w:sz w:val="18"/>
              </w:rPr>
              <w:t>5/05</w:t>
            </w:r>
            <w:r>
              <w:rPr>
                <w:color w:val="auto"/>
                <w:sz w:val="18"/>
              </w:rPr>
              <w:t>/2015</w:t>
            </w:r>
          </w:p>
        </w:tc>
        <w:tc>
          <w:tcPr>
            <w:tcW w:w="1063" w:type="dxa"/>
            <w:tcBorders>
              <w:top w:val="single" w:sz="2" w:space="0" w:color="008080"/>
              <w:left w:val="single" w:sz="6" w:space="0" w:color="008080"/>
              <w:bottom w:val="single" w:sz="2" w:space="0" w:color="008080"/>
              <w:right w:val="single" w:sz="6" w:space="0" w:color="008080"/>
            </w:tcBorders>
          </w:tcPr>
          <w:p w:rsidR="00C55BCF" w:rsidRPr="0073129D" w:rsidRDefault="00C55BCF" w:rsidP="00D00598">
            <w:pPr>
              <w:ind w:left="57"/>
              <w:jc w:val="center"/>
              <w:rPr>
                <w:color w:val="auto"/>
                <w:sz w:val="18"/>
              </w:rPr>
            </w:pPr>
            <w:r>
              <w:rPr>
                <w:color w:val="auto"/>
                <w:sz w:val="18"/>
              </w:rPr>
              <w:t>JM Cot</w:t>
            </w:r>
          </w:p>
        </w:tc>
        <w:tc>
          <w:tcPr>
            <w:tcW w:w="1152" w:type="dxa"/>
            <w:tcBorders>
              <w:top w:val="single" w:sz="2" w:space="0" w:color="008080"/>
              <w:left w:val="single" w:sz="6" w:space="0" w:color="008080"/>
              <w:bottom w:val="single" w:sz="2" w:space="0" w:color="008080"/>
              <w:right w:val="single" w:sz="6" w:space="0" w:color="008080"/>
            </w:tcBorders>
          </w:tcPr>
          <w:p w:rsidR="00C55BCF" w:rsidRPr="0073129D" w:rsidRDefault="00C55BCF" w:rsidP="00D00598">
            <w:pPr>
              <w:ind w:left="57"/>
              <w:jc w:val="center"/>
              <w:rPr>
                <w:color w:val="auto"/>
                <w:sz w:val="18"/>
              </w:rPr>
            </w:pPr>
            <w:r>
              <w:rPr>
                <w:color w:val="auto"/>
                <w:sz w:val="18"/>
              </w:rPr>
              <w:t>V1.1</w:t>
            </w:r>
            <w:r>
              <w:rPr>
                <w:color w:val="auto"/>
                <w:sz w:val="18"/>
              </w:rPr>
              <w:t>3</w:t>
            </w:r>
          </w:p>
        </w:tc>
        <w:tc>
          <w:tcPr>
            <w:tcW w:w="5040" w:type="dxa"/>
            <w:tcBorders>
              <w:top w:val="single" w:sz="2" w:space="0" w:color="008080"/>
              <w:left w:val="single" w:sz="6" w:space="0" w:color="008080"/>
              <w:bottom w:val="single" w:sz="2" w:space="0" w:color="008080"/>
              <w:right w:val="single" w:sz="12" w:space="0" w:color="008080"/>
            </w:tcBorders>
          </w:tcPr>
          <w:p w:rsidR="00C55BCF" w:rsidRDefault="00C01395" w:rsidP="008A0710">
            <w:pPr>
              <w:pStyle w:val="Paragraphedeliste"/>
              <w:numPr>
                <w:ilvl w:val="0"/>
                <w:numId w:val="5"/>
              </w:numPr>
              <w:rPr>
                <w:sz w:val="18"/>
              </w:rPr>
            </w:pPr>
            <w:r>
              <w:rPr>
                <w:sz w:val="18"/>
              </w:rPr>
              <w:t>Evolution FISSA : activité par bénéficiaire</w:t>
            </w:r>
            <w:bookmarkStart w:id="0" w:name="_GoBack"/>
            <w:bookmarkEnd w:id="0"/>
          </w:p>
        </w:tc>
      </w:tr>
    </w:tbl>
    <w:p w:rsidR="00DB4B75" w:rsidRDefault="00DB4B75">
      <w:pPr>
        <w:tabs>
          <w:tab w:val="left" w:pos="6804"/>
        </w:tabs>
        <w:jc w:val="center"/>
        <w:rPr>
          <w:b/>
          <w:color w:val="auto"/>
          <w:sz w:val="28"/>
        </w:rPr>
      </w:pPr>
    </w:p>
    <w:p w:rsidR="00E01DE3" w:rsidRDefault="00E01DE3">
      <w:pPr>
        <w:tabs>
          <w:tab w:val="left" w:pos="6804"/>
        </w:tabs>
        <w:jc w:val="center"/>
        <w:rPr>
          <w:b/>
          <w:color w:val="auto"/>
          <w:sz w:val="28"/>
        </w:rPr>
      </w:pPr>
    </w:p>
    <w:p w:rsidR="00E01DE3" w:rsidRDefault="00E01DE3">
      <w:pPr>
        <w:tabs>
          <w:tab w:val="left" w:pos="6804"/>
        </w:tabs>
        <w:jc w:val="center"/>
        <w:rPr>
          <w:b/>
          <w:color w:val="auto"/>
          <w:sz w:val="28"/>
        </w:rPr>
      </w:pPr>
    </w:p>
    <w:p w:rsidR="00E01DE3" w:rsidRDefault="00E01DE3">
      <w:pPr>
        <w:tabs>
          <w:tab w:val="left" w:pos="6804"/>
        </w:tabs>
        <w:jc w:val="center"/>
        <w:rPr>
          <w:b/>
          <w:color w:val="auto"/>
          <w:sz w:val="28"/>
        </w:rPr>
      </w:pPr>
    </w:p>
    <w:p w:rsidR="00E01DE3" w:rsidRDefault="00E01DE3">
      <w:pPr>
        <w:tabs>
          <w:tab w:val="left" w:pos="6804"/>
        </w:tabs>
        <w:jc w:val="center"/>
        <w:rPr>
          <w:b/>
          <w:color w:val="auto"/>
          <w:sz w:val="28"/>
        </w:rPr>
      </w:pPr>
    </w:p>
    <w:p w:rsidR="00E01DE3" w:rsidRPr="0073129D" w:rsidRDefault="00E01DE3">
      <w:pPr>
        <w:tabs>
          <w:tab w:val="left" w:pos="6804"/>
        </w:tabs>
        <w:jc w:val="center"/>
        <w:rPr>
          <w:b/>
          <w:color w:val="auto"/>
          <w:sz w:val="28"/>
        </w:rPr>
      </w:pPr>
    </w:p>
    <w:p w:rsidR="00DB4B75" w:rsidRPr="0073129D" w:rsidRDefault="00DB4B75">
      <w:pPr>
        <w:rPr>
          <w:color w:val="auto"/>
        </w:rPr>
      </w:pPr>
      <w:r w:rsidRPr="0073129D">
        <w:rPr>
          <w:b/>
          <w:color w:val="auto"/>
          <w:sz w:val="24"/>
        </w:rPr>
        <w:br w:type="page"/>
      </w:r>
    </w:p>
    <w:p w:rsidR="00DB4B75" w:rsidRPr="0073129D" w:rsidRDefault="00DB4B75">
      <w:pPr>
        <w:keepNext/>
        <w:spacing w:before="240" w:after="240"/>
        <w:jc w:val="center"/>
        <w:outlineLvl w:val="8"/>
        <w:rPr>
          <w:color w:val="auto"/>
        </w:rPr>
      </w:pPr>
      <w:r w:rsidRPr="0073129D">
        <w:rPr>
          <w:b/>
          <w:i/>
          <w:color w:val="auto"/>
          <w:sz w:val="28"/>
        </w:rPr>
        <w:lastRenderedPageBreak/>
        <w:t>TABLE DES MATIERES</w:t>
      </w:r>
    </w:p>
    <w:p w:rsidR="00C07E5F" w:rsidRDefault="008B3CDC">
      <w:pPr>
        <w:pStyle w:val="TM1"/>
        <w:tabs>
          <w:tab w:val="left" w:pos="440"/>
          <w:tab w:val="right" w:leader="dot" w:pos="9855"/>
        </w:tabs>
        <w:rPr>
          <w:rFonts w:asciiTheme="minorHAnsi" w:eastAsiaTheme="minorEastAsia" w:hAnsiTheme="minorHAnsi" w:cstheme="minorBidi"/>
          <w:b w:val="0"/>
          <w:caps w:val="0"/>
          <w:noProof/>
          <w:color w:val="auto"/>
          <w:sz w:val="22"/>
          <w:szCs w:val="22"/>
          <w:lang w:eastAsia="fr-FR"/>
        </w:rPr>
      </w:pPr>
      <w:r w:rsidRPr="0073129D">
        <w:rPr>
          <w:smallCaps/>
          <w:color w:val="auto"/>
        </w:rPr>
        <w:fldChar w:fldCharType="begin"/>
      </w:r>
      <w:r w:rsidR="00DB4B75" w:rsidRPr="0073129D">
        <w:rPr>
          <w:smallCaps/>
          <w:color w:val="auto"/>
        </w:rPr>
        <w:instrText xml:space="preserve"> TOC \o "1-4" </w:instrText>
      </w:r>
      <w:r w:rsidRPr="0073129D">
        <w:rPr>
          <w:smallCaps/>
          <w:color w:val="auto"/>
        </w:rPr>
        <w:fldChar w:fldCharType="separate"/>
      </w:r>
      <w:r w:rsidR="00C07E5F" w:rsidRPr="00186A46">
        <w:rPr>
          <w:noProof/>
          <w:color w:val="auto"/>
        </w:rPr>
        <w:t>1</w:t>
      </w:r>
      <w:r w:rsidR="00C07E5F">
        <w:rPr>
          <w:rFonts w:asciiTheme="minorHAnsi" w:eastAsiaTheme="minorEastAsia" w:hAnsiTheme="minorHAnsi" w:cstheme="minorBidi"/>
          <w:b w:val="0"/>
          <w:caps w:val="0"/>
          <w:noProof/>
          <w:color w:val="auto"/>
          <w:sz w:val="22"/>
          <w:szCs w:val="22"/>
          <w:lang w:eastAsia="fr-FR"/>
        </w:rPr>
        <w:tab/>
      </w:r>
      <w:r w:rsidR="00C07E5F" w:rsidRPr="00186A46">
        <w:rPr>
          <w:noProof/>
          <w:color w:val="auto"/>
        </w:rPr>
        <w:t>Objectif</w:t>
      </w:r>
      <w:r w:rsidR="00C07E5F">
        <w:rPr>
          <w:noProof/>
        </w:rPr>
        <w:tab/>
      </w:r>
      <w:r w:rsidR="00C07E5F">
        <w:rPr>
          <w:noProof/>
        </w:rPr>
        <w:fldChar w:fldCharType="begin"/>
      </w:r>
      <w:r w:rsidR="00C07E5F">
        <w:rPr>
          <w:noProof/>
        </w:rPr>
        <w:instrText xml:space="preserve"> PAGEREF _Toc417804132 \h </w:instrText>
      </w:r>
      <w:r w:rsidR="00C07E5F">
        <w:rPr>
          <w:noProof/>
        </w:rPr>
      </w:r>
      <w:r w:rsidR="00C07E5F">
        <w:rPr>
          <w:noProof/>
        </w:rPr>
        <w:fldChar w:fldCharType="separate"/>
      </w:r>
      <w:r w:rsidR="00C07E5F">
        <w:rPr>
          <w:noProof/>
        </w:rPr>
        <w:t>3</w:t>
      </w:r>
      <w:r w:rsidR="00C07E5F">
        <w:rPr>
          <w:noProof/>
        </w:rPr>
        <w:fldChar w:fldCharType="end"/>
      </w:r>
    </w:p>
    <w:p w:rsidR="00C07E5F" w:rsidRDefault="00C07E5F">
      <w:pPr>
        <w:pStyle w:val="TM1"/>
        <w:tabs>
          <w:tab w:val="left" w:pos="440"/>
          <w:tab w:val="right" w:leader="dot" w:pos="9855"/>
        </w:tabs>
        <w:rPr>
          <w:rFonts w:asciiTheme="minorHAnsi" w:eastAsiaTheme="minorEastAsia" w:hAnsiTheme="minorHAnsi" w:cstheme="minorBidi"/>
          <w:b w:val="0"/>
          <w:caps w:val="0"/>
          <w:noProof/>
          <w:color w:val="auto"/>
          <w:sz w:val="22"/>
          <w:szCs w:val="22"/>
          <w:lang w:eastAsia="fr-FR"/>
        </w:rPr>
      </w:pPr>
      <w:r w:rsidRPr="00186A46">
        <w:rPr>
          <w:noProof/>
          <w:color w:val="auto"/>
        </w:rPr>
        <w:t>2</w:t>
      </w:r>
      <w:r>
        <w:rPr>
          <w:rFonts w:asciiTheme="minorHAnsi" w:eastAsiaTheme="minorEastAsia" w:hAnsiTheme="minorHAnsi" w:cstheme="minorBidi"/>
          <w:b w:val="0"/>
          <w:caps w:val="0"/>
          <w:noProof/>
          <w:color w:val="auto"/>
          <w:sz w:val="22"/>
          <w:szCs w:val="22"/>
          <w:lang w:eastAsia="fr-FR"/>
        </w:rPr>
        <w:tab/>
      </w:r>
      <w:r w:rsidRPr="00186A46">
        <w:rPr>
          <w:noProof/>
          <w:color w:val="auto"/>
        </w:rPr>
        <w:t>Périmètre</w:t>
      </w:r>
      <w:r>
        <w:rPr>
          <w:noProof/>
        </w:rPr>
        <w:tab/>
      </w:r>
      <w:r>
        <w:rPr>
          <w:noProof/>
        </w:rPr>
        <w:fldChar w:fldCharType="begin"/>
      </w:r>
      <w:r>
        <w:rPr>
          <w:noProof/>
        </w:rPr>
        <w:instrText xml:space="preserve"> PAGEREF _Toc417804133 \h </w:instrText>
      </w:r>
      <w:r>
        <w:rPr>
          <w:noProof/>
        </w:rPr>
      </w:r>
      <w:r>
        <w:rPr>
          <w:noProof/>
        </w:rPr>
        <w:fldChar w:fldCharType="separate"/>
      </w:r>
      <w:r>
        <w:rPr>
          <w:noProof/>
        </w:rPr>
        <w:t>3</w:t>
      </w:r>
      <w:r>
        <w:rPr>
          <w:noProof/>
        </w:rPr>
        <w:fldChar w:fldCharType="end"/>
      </w:r>
    </w:p>
    <w:p w:rsidR="00C07E5F" w:rsidRDefault="00C07E5F">
      <w:pPr>
        <w:pStyle w:val="TM1"/>
        <w:tabs>
          <w:tab w:val="left" w:pos="440"/>
          <w:tab w:val="right" w:leader="dot" w:pos="9855"/>
        </w:tabs>
        <w:rPr>
          <w:rFonts w:asciiTheme="minorHAnsi" w:eastAsiaTheme="minorEastAsia" w:hAnsiTheme="minorHAnsi" w:cstheme="minorBidi"/>
          <w:b w:val="0"/>
          <w:caps w:val="0"/>
          <w:noProof/>
          <w:color w:val="auto"/>
          <w:sz w:val="22"/>
          <w:szCs w:val="22"/>
          <w:lang w:eastAsia="fr-FR"/>
        </w:rPr>
      </w:pPr>
      <w:r w:rsidRPr="00186A46">
        <w:rPr>
          <w:noProof/>
          <w:color w:val="auto"/>
        </w:rPr>
        <w:t>3</w:t>
      </w:r>
      <w:r>
        <w:rPr>
          <w:rFonts w:asciiTheme="minorHAnsi" w:eastAsiaTheme="minorEastAsia" w:hAnsiTheme="minorHAnsi" w:cstheme="minorBidi"/>
          <w:b w:val="0"/>
          <w:caps w:val="0"/>
          <w:noProof/>
          <w:color w:val="auto"/>
          <w:sz w:val="22"/>
          <w:szCs w:val="22"/>
          <w:lang w:eastAsia="fr-FR"/>
        </w:rPr>
        <w:tab/>
      </w:r>
      <w:r w:rsidRPr="00186A46">
        <w:rPr>
          <w:noProof/>
          <w:color w:val="auto"/>
        </w:rPr>
        <w:t>Liste des fonctionnalités</w:t>
      </w:r>
      <w:r>
        <w:rPr>
          <w:noProof/>
        </w:rPr>
        <w:tab/>
      </w:r>
      <w:r>
        <w:rPr>
          <w:noProof/>
        </w:rPr>
        <w:fldChar w:fldCharType="begin"/>
      </w:r>
      <w:r>
        <w:rPr>
          <w:noProof/>
        </w:rPr>
        <w:instrText xml:space="preserve"> PAGEREF _Toc417804134 \h </w:instrText>
      </w:r>
      <w:r>
        <w:rPr>
          <w:noProof/>
        </w:rPr>
      </w:r>
      <w:r>
        <w:rPr>
          <w:noProof/>
        </w:rPr>
        <w:fldChar w:fldCharType="separate"/>
      </w:r>
      <w:r>
        <w:rPr>
          <w:noProof/>
        </w:rPr>
        <w:t>3</w:t>
      </w:r>
      <w:r>
        <w:rPr>
          <w:noProof/>
        </w:rPr>
        <w:fldChar w:fldCharType="end"/>
      </w:r>
    </w:p>
    <w:p w:rsidR="00C07E5F" w:rsidRDefault="00C07E5F">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3.1</w:t>
      </w:r>
      <w:r>
        <w:rPr>
          <w:rFonts w:asciiTheme="minorHAnsi" w:eastAsiaTheme="minorEastAsia" w:hAnsiTheme="minorHAnsi" w:cstheme="minorBidi"/>
          <w:smallCaps w:val="0"/>
          <w:noProof/>
          <w:color w:val="auto"/>
          <w:sz w:val="22"/>
          <w:szCs w:val="22"/>
          <w:lang w:eastAsia="fr-FR"/>
        </w:rPr>
        <w:tab/>
      </w:r>
      <w:r>
        <w:rPr>
          <w:noProof/>
        </w:rPr>
        <w:t>Tous</w:t>
      </w:r>
      <w:r>
        <w:rPr>
          <w:noProof/>
        </w:rPr>
        <w:tab/>
      </w:r>
      <w:r>
        <w:rPr>
          <w:noProof/>
        </w:rPr>
        <w:fldChar w:fldCharType="begin"/>
      </w:r>
      <w:r>
        <w:rPr>
          <w:noProof/>
        </w:rPr>
        <w:instrText xml:space="preserve"> PAGEREF _Toc417804135 \h </w:instrText>
      </w:r>
      <w:r>
        <w:rPr>
          <w:noProof/>
        </w:rPr>
      </w:r>
      <w:r>
        <w:rPr>
          <w:noProof/>
        </w:rPr>
        <w:fldChar w:fldCharType="separate"/>
      </w:r>
      <w:r>
        <w:rPr>
          <w:noProof/>
        </w:rPr>
        <w:t>3</w:t>
      </w:r>
      <w:r>
        <w:rPr>
          <w:noProof/>
        </w:rPr>
        <w:fldChar w:fldCharType="end"/>
      </w:r>
    </w:p>
    <w:p w:rsidR="00C07E5F" w:rsidRDefault="00C07E5F">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3.2</w:t>
      </w:r>
      <w:r>
        <w:rPr>
          <w:rFonts w:asciiTheme="minorHAnsi" w:eastAsiaTheme="minorEastAsia" w:hAnsiTheme="minorHAnsi" w:cstheme="minorBidi"/>
          <w:smallCaps w:val="0"/>
          <w:noProof/>
          <w:color w:val="auto"/>
          <w:sz w:val="22"/>
          <w:szCs w:val="22"/>
          <w:lang w:eastAsia="fr-FR"/>
        </w:rPr>
        <w:tab/>
      </w:r>
      <w:r>
        <w:rPr>
          <w:noProof/>
        </w:rPr>
        <w:t>Récupération Identifiant</w:t>
      </w:r>
      <w:r>
        <w:rPr>
          <w:noProof/>
        </w:rPr>
        <w:tab/>
      </w:r>
      <w:r>
        <w:rPr>
          <w:noProof/>
        </w:rPr>
        <w:fldChar w:fldCharType="begin"/>
      </w:r>
      <w:r>
        <w:rPr>
          <w:noProof/>
        </w:rPr>
        <w:instrText xml:space="preserve"> PAGEREF _Toc417804136 \h </w:instrText>
      </w:r>
      <w:r>
        <w:rPr>
          <w:noProof/>
        </w:rPr>
      </w:r>
      <w:r>
        <w:rPr>
          <w:noProof/>
        </w:rPr>
        <w:fldChar w:fldCharType="separate"/>
      </w:r>
      <w:r>
        <w:rPr>
          <w:noProof/>
        </w:rPr>
        <w:t>4</w:t>
      </w:r>
      <w:r>
        <w:rPr>
          <w:noProof/>
        </w:rPr>
        <w:fldChar w:fldCharType="end"/>
      </w:r>
    </w:p>
    <w:p w:rsidR="00C07E5F" w:rsidRDefault="00C07E5F">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3.3</w:t>
      </w:r>
      <w:r>
        <w:rPr>
          <w:rFonts w:asciiTheme="minorHAnsi" w:eastAsiaTheme="minorEastAsia" w:hAnsiTheme="minorHAnsi" w:cstheme="minorBidi"/>
          <w:smallCaps w:val="0"/>
          <w:noProof/>
          <w:color w:val="auto"/>
          <w:sz w:val="22"/>
          <w:szCs w:val="22"/>
          <w:lang w:eastAsia="fr-FR"/>
        </w:rPr>
        <w:tab/>
      </w:r>
      <w:r>
        <w:rPr>
          <w:noProof/>
        </w:rPr>
        <w:t>Profil Traducteur</w:t>
      </w:r>
      <w:r>
        <w:rPr>
          <w:noProof/>
        </w:rPr>
        <w:tab/>
      </w:r>
      <w:r>
        <w:rPr>
          <w:noProof/>
        </w:rPr>
        <w:fldChar w:fldCharType="begin"/>
      </w:r>
      <w:r>
        <w:rPr>
          <w:noProof/>
        </w:rPr>
        <w:instrText xml:space="preserve"> PAGEREF _Toc417804137 \h </w:instrText>
      </w:r>
      <w:r>
        <w:rPr>
          <w:noProof/>
        </w:rPr>
      </w:r>
      <w:r>
        <w:rPr>
          <w:noProof/>
        </w:rPr>
        <w:fldChar w:fldCharType="separate"/>
      </w:r>
      <w:r>
        <w:rPr>
          <w:noProof/>
        </w:rPr>
        <w:t>4</w:t>
      </w:r>
      <w:r>
        <w:rPr>
          <w:noProof/>
        </w:rPr>
        <w:fldChar w:fldCharType="end"/>
      </w:r>
    </w:p>
    <w:p w:rsidR="00C07E5F" w:rsidRDefault="00C07E5F">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3.4</w:t>
      </w:r>
      <w:r>
        <w:rPr>
          <w:rFonts w:asciiTheme="minorHAnsi" w:eastAsiaTheme="minorEastAsia" w:hAnsiTheme="minorHAnsi" w:cstheme="minorBidi"/>
          <w:smallCaps w:val="0"/>
          <w:noProof/>
          <w:color w:val="auto"/>
          <w:sz w:val="22"/>
          <w:szCs w:val="22"/>
          <w:lang w:eastAsia="fr-FR"/>
        </w:rPr>
        <w:tab/>
      </w:r>
      <w:r>
        <w:rPr>
          <w:noProof/>
        </w:rPr>
        <w:t>Profil Fonctionnel</w:t>
      </w:r>
      <w:r>
        <w:rPr>
          <w:noProof/>
        </w:rPr>
        <w:tab/>
      </w:r>
      <w:r>
        <w:rPr>
          <w:noProof/>
        </w:rPr>
        <w:fldChar w:fldCharType="begin"/>
      </w:r>
      <w:r>
        <w:rPr>
          <w:noProof/>
        </w:rPr>
        <w:instrText xml:space="preserve"> PAGEREF _Toc417804138 \h </w:instrText>
      </w:r>
      <w:r>
        <w:rPr>
          <w:noProof/>
        </w:rPr>
      </w:r>
      <w:r>
        <w:rPr>
          <w:noProof/>
        </w:rPr>
        <w:fldChar w:fldCharType="separate"/>
      </w:r>
      <w:r>
        <w:rPr>
          <w:noProof/>
        </w:rPr>
        <w:t>4</w:t>
      </w:r>
      <w:r>
        <w:rPr>
          <w:noProof/>
        </w:rPr>
        <w:fldChar w:fldCharType="end"/>
      </w:r>
    </w:p>
    <w:p w:rsidR="00C07E5F" w:rsidRDefault="00C07E5F">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3.5</w:t>
      </w:r>
      <w:r>
        <w:rPr>
          <w:rFonts w:asciiTheme="minorHAnsi" w:eastAsiaTheme="minorEastAsia" w:hAnsiTheme="minorHAnsi" w:cstheme="minorBidi"/>
          <w:smallCaps w:val="0"/>
          <w:noProof/>
          <w:color w:val="auto"/>
          <w:sz w:val="22"/>
          <w:szCs w:val="22"/>
          <w:lang w:eastAsia="fr-FR"/>
        </w:rPr>
        <w:tab/>
      </w:r>
      <w:r>
        <w:rPr>
          <w:noProof/>
        </w:rPr>
        <w:t>Profil Formateur</w:t>
      </w:r>
      <w:r>
        <w:rPr>
          <w:noProof/>
        </w:rPr>
        <w:tab/>
      </w:r>
      <w:r>
        <w:rPr>
          <w:noProof/>
        </w:rPr>
        <w:fldChar w:fldCharType="begin"/>
      </w:r>
      <w:r>
        <w:rPr>
          <w:noProof/>
        </w:rPr>
        <w:instrText xml:space="preserve"> PAGEREF _Toc417804139 \h </w:instrText>
      </w:r>
      <w:r>
        <w:rPr>
          <w:noProof/>
        </w:rPr>
      </w:r>
      <w:r>
        <w:rPr>
          <w:noProof/>
        </w:rPr>
        <w:fldChar w:fldCharType="separate"/>
      </w:r>
      <w:r>
        <w:rPr>
          <w:noProof/>
        </w:rPr>
        <w:t>4</w:t>
      </w:r>
      <w:r>
        <w:rPr>
          <w:noProof/>
        </w:rPr>
        <w:fldChar w:fldCharType="end"/>
      </w:r>
    </w:p>
    <w:p w:rsidR="00C07E5F" w:rsidRDefault="00C07E5F">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3.6</w:t>
      </w:r>
      <w:r>
        <w:rPr>
          <w:rFonts w:asciiTheme="minorHAnsi" w:eastAsiaTheme="minorEastAsia" w:hAnsiTheme="minorHAnsi" w:cstheme="minorBidi"/>
          <w:smallCaps w:val="0"/>
          <w:noProof/>
          <w:color w:val="auto"/>
          <w:sz w:val="22"/>
          <w:szCs w:val="22"/>
          <w:lang w:eastAsia="fr-FR"/>
        </w:rPr>
        <w:tab/>
      </w:r>
      <w:r>
        <w:rPr>
          <w:noProof/>
        </w:rPr>
        <w:t>Profil Administrateur</w:t>
      </w:r>
      <w:r>
        <w:rPr>
          <w:noProof/>
        </w:rPr>
        <w:tab/>
      </w:r>
      <w:r>
        <w:rPr>
          <w:noProof/>
        </w:rPr>
        <w:fldChar w:fldCharType="begin"/>
      </w:r>
      <w:r>
        <w:rPr>
          <w:noProof/>
        </w:rPr>
        <w:instrText xml:space="preserve"> PAGEREF _Toc417804140 \h </w:instrText>
      </w:r>
      <w:r>
        <w:rPr>
          <w:noProof/>
        </w:rPr>
      </w:r>
      <w:r>
        <w:rPr>
          <w:noProof/>
        </w:rPr>
        <w:fldChar w:fldCharType="separate"/>
      </w:r>
      <w:r>
        <w:rPr>
          <w:noProof/>
        </w:rPr>
        <w:t>4</w:t>
      </w:r>
      <w:r>
        <w:rPr>
          <w:noProof/>
        </w:rPr>
        <w:fldChar w:fldCharType="end"/>
      </w:r>
    </w:p>
    <w:p w:rsidR="00C07E5F" w:rsidRDefault="00C07E5F">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3.7</w:t>
      </w:r>
      <w:r>
        <w:rPr>
          <w:rFonts w:asciiTheme="minorHAnsi" w:eastAsiaTheme="minorEastAsia" w:hAnsiTheme="minorHAnsi" w:cstheme="minorBidi"/>
          <w:smallCaps w:val="0"/>
          <w:noProof/>
          <w:color w:val="auto"/>
          <w:sz w:val="22"/>
          <w:szCs w:val="22"/>
          <w:lang w:eastAsia="fr-FR"/>
        </w:rPr>
        <w:tab/>
      </w:r>
      <w:r>
        <w:rPr>
          <w:noProof/>
        </w:rPr>
        <w:t>Exploitant</w:t>
      </w:r>
      <w:r>
        <w:rPr>
          <w:noProof/>
        </w:rPr>
        <w:tab/>
      </w:r>
      <w:r>
        <w:rPr>
          <w:noProof/>
        </w:rPr>
        <w:fldChar w:fldCharType="begin"/>
      </w:r>
      <w:r>
        <w:rPr>
          <w:noProof/>
        </w:rPr>
        <w:instrText xml:space="preserve"> PAGEREF _Toc417804141 \h </w:instrText>
      </w:r>
      <w:r>
        <w:rPr>
          <w:noProof/>
        </w:rPr>
      </w:r>
      <w:r>
        <w:rPr>
          <w:noProof/>
        </w:rPr>
        <w:fldChar w:fldCharType="separate"/>
      </w:r>
      <w:r>
        <w:rPr>
          <w:noProof/>
        </w:rPr>
        <w:t>5</w:t>
      </w:r>
      <w:r>
        <w:rPr>
          <w:noProof/>
        </w:rPr>
        <w:fldChar w:fldCharType="end"/>
      </w:r>
    </w:p>
    <w:p w:rsidR="00C07E5F" w:rsidRDefault="00C07E5F">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3.8</w:t>
      </w:r>
      <w:r>
        <w:rPr>
          <w:rFonts w:asciiTheme="minorHAnsi" w:eastAsiaTheme="minorEastAsia" w:hAnsiTheme="minorHAnsi" w:cstheme="minorBidi"/>
          <w:smallCaps w:val="0"/>
          <w:noProof/>
          <w:color w:val="auto"/>
          <w:sz w:val="22"/>
          <w:szCs w:val="22"/>
          <w:lang w:eastAsia="fr-FR"/>
        </w:rPr>
        <w:tab/>
      </w:r>
      <w:r>
        <w:rPr>
          <w:noProof/>
        </w:rPr>
        <w:t>Responsable</w:t>
      </w:r>
      <w:r>
        <w:rPr>
          <w:noProof/>
        </w:rPr>
        <w:tab/>
      </w:r>
      <w:r>
        <w:rPr>
          <w:noProof/>
        </w:rPr>
        <w:fldChar w:fldCharType="begin"/>
      </w:r>
      <w:r>
        <w:rPr>
          <w:noProof/>
        </w:rPr>
        <w:instrText xml:space="preserve"> PAGEREF _Toc417804142 \h </w:instrText>
      </w:r>
      <w:r>
        <w:rPr>
          <w:noProof/>
        </w:rPr>
      </w:r>
      <w:r>
        <w:rPr>
          <w:noProof/>
        </w:rPr>
        <w:fldChar w:fldCharType="separate"/>
      </w:r>
      <w:r>
        <w:rPr>
          <w:noProof/>
        </w:rPr>
        <w:t>6</w:t>
      </w:r>
      <w:r>
        <w:rPr>
          <w:noProof/>
        </w:rPr>
        <w:fldChar w:fldCharType="end"/>
      </w:r>
    </w:p>
    <w:p w:rsidR="00C07E5F" w:rsidRDefault="00C07E5F">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3.9</w:t>
      </w:r>
      <w:r>
        <w:rPr>
          <w:rFonts w:asciiTheme="minorHAnsi" w:eastAsiaTheme="minorEastAsia" w:hAnsiTheme="minorHAnsi" w:cstheme="minorBidi"/>
          <w:smallCaps w:val="0"/>
          <w:noProof/>
          <w:color w:val="auto"/>
          <w:sz w:val="22"/>
          <w:szCs w:val="22"/>
          <w:lang w:eastAsia="fr-FR"/>
        </w:rPr>
        <w:tab/>
      </w:r>
      <w:r>
        <w:rPr>
          <w:noProof/>
        </w:rPr>
        <w:t>Acteur social</w:t>
      </w:r>
      <w:r>
        <w:rPr>
          <w:noProof/>
        </w:rPr>
        <w:tab/>
      </w:r>
      <w:r>
        <w:rPr>
          <w:noProof/>
        </w:rPr>
        <w:fldChar w:fldCharType="begin"/>
      </w:r>
      <w:r>
        <w:rPr>
          <w:noProof/>
        </w:rPr>
        <w:instrText xml:space="preserve"> PAGEREF _Toc417804143 \h </w:instrText>
      </w:r>
      <w:r>
        <w:rPr>
          <w:noProof/>
        </w:rPr>
      </w:r>
      <w:r>
        <w:rPr>
          <w:noProof/>
        </w:rPr>
        <w:fldChar w:fldCharType="separate"/>
      </w:r>
      <w:r>
        <w:rPr>
          <w:noProof/>
        </w:rPr>
        <w:t>7</w:t>
      </w:r>
      <w:r>
        <w:rPr>
          <w:noProof/>
        </w:rPr>
        <w:fldChar w:fldCharType="end"/>
      </w:r>
    </w:p>
    <w:p w:rsidR="00C07E5F" w:rsidRDefault="00C07E5F">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3.10</w:t>
      </w:r>
      <w:r>
        <w:rPr>
          <w:rFonts w:asciiTheme="minorHAnsi" w:eastAsiaTheme="minorEastAsia" w:hAnsiTheme="minorHAnsi" w:cstheme="minorBidi"/>
          <w:smallCaps w:val="0"/>
          <w:noProof/>
          <w:color w:val="auto"/>
          <w:sz w:val="22"/>
          <w:szCs w:val="22"/>
          <w:lang w:eastAsia="fr-FR"/>
        </w:rPr>
        <w:tab/>
      </w:r>
      <w:r>
        <w:rPr>
          <w:noProof/>
        </w:rPr>
        <w:t>Bénéficiaire</w:t>
      </w:r>
      <w:r>
        <w:rPr>
          <w:noProof/>
        </w:rPr>
        <w:tab/>
      </w:r>
      <w:r>
        <w:rPr>
          <w:noProof/>
        </w:rPr>
        <w:fldChar w:fldCharType="begin"/>
      </w:r>
      <w:r>
        <w:rPr>
          <w:noProof/>
        </w:rPr>
        <w:instrText xml:space="preserve"> PAGEREF _Toc417804144 \h </w:instrText>
      </w:r>
      <w:r>
        <w:rPr>
          <w:noProof/>
        </w:rPr>
      </w:r>
      <w:r>
        <w:rPr>
          <w:noProof/>
        </w:rPr>
        <w:fldChar w:fldCharType="separate"/>
      </w:r>
      <w:r>
        <w:rPr>
          <w:noProof/>
        </w:rPr>
        <w:t>8</w:t>
      </w:r>
      <w:r>
        <w:rPr>
          <w:noProof/>
        </w:rPr>
        <w:fldChar w:fldCharType="end"/>
      </w:r>
    </w:p>
    <w:p w:rsidR="00C07E5F" w:rsidRDefault="00C07E5F">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3.11</w:t>
      </w:r>
      <w:r>
        <w:rPr>
          <w:rFonts w:asciiTheme="minorHAnsi" w:eastAsiaTheme="minorEastAsia" w:hAnsiTheme="minorHAnsi" w:cstheme="minorBidi"/>
          <w:smallCaps w:val="0"/>
          <w:noProof/>
          <w:color w:val="auto"/>
          <w:sz w:val="22"/>
          <w:szCs w:val="22"/>
          <w:lang w:eastAsia="fr-FR"/>
        </w:rPr>
        <w:tab/>
      </w:r>
      <w:r>
        <w:rPr>
          <w:noProof/>
        </w:rPr>
        <w:t>Technique</w:t>
      </w:r>
      <w:r>
        <w:rPr>
          <w:noProof/>
        </w:rPr>
        <w:tab/>
      </w:r>
      <w:r>
        <w:rPr>
          <w:noProof/>
        </w:rPr>
        <w:fldChar w:fldCharType="begin"/>
      </w:r>
      <w:r>
        <w:rPr>
          <w:noProof/>
        </w:rPr>
        <w:instrText xml:space="preserve"> PAGEREF _Toc417804145 \h </w:instrText>
      </w:r>
      <w:r>
        <w:rPr>
          <w:noProof/>
        </w:rPr>
      </w:r>
      <w:r>
        <w:rPr>
          <w:noProof/>
        </w:rPr>
        <w:fldChar w:fldCharType="separate"/>
      </w:r>
      <w:r>
        <w:rPr>
          <w:noProof/>
        </w:rPr>
        <w:t>10</w:t>
      </w:r>
      <w:r>
        <w:rPr>
          <w:noProof/>
        </w:rPr>
        <w:fldChar w:fldCharType="end"/>
      </w:r>
    </w:p>
    <w:p w:rsidR="00C07E5F" w:rsidRDefault="00C07E5F">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3.12</w:t>
      </w:r>
      <w:r>
        <w:rPr>
          <w:rFonts w:asciiTheme="minorHAnsi" w:eastAsiaTheme="minorEastAsia" w:hAnsiTheme="minorHAnsi" w:cstheme="minorBidi"/>
          <w:smallCaps w:val="0"/>
          <w:noProof/>
          <w:color w:val="auto"/>
          <w:sz w:val="22"/>
          <w:szCs w:val="22"/>
          <w:lang w:eastAsia="fr-FR"/>
        </w:rPr>
        <w:tab/>
      </w:r>
      <w:r>
        <w:rPr>
          <w:noProof/>
        </w:rPr>
        <w:t>Sécurité</w:t>
      </w:r>
      <w:r>
        <w:rPr>
          <w:noProof/>
        </w:rPr>
        <w:tab/>
      </w:r>
      <w:r>
        <w:rPr>
          <w:noProof/>
        </w:rPr>
        <w:fldChar w:fldCharType="begin"/>
      </w:r>
      <w:r>
        <w:rPr>
          <w:noProof/>
        </w:rPr>
        <w:instrText xml:space="preserve"> PAGEREF _Toc417804146 \h </w:instrText>
      </w:r>
      <w:r>
        <w:rPr>
          <w:noProof/>
        </w:rPr>
      </w:r>
      <w:r>
        <w:rPr>
          <w:noProof/>
        </w:rPr>
        <w:fldChar w:fldCharType="separate"/>
      </w:r>
      <w:r>
        <w:rPr>
          <w:noProof/>
        </w:rPr>
        <w:t>10</w:t>
      </w:r>
      <w:r>
        <w:rPr>
          <w:noProof/>
        </w:rPr>
        <w:fldChar w:fldCharType="end"/>
      </w:r>
    </w:p>
    <w:p w:rsidR="00C07E5F" w:rsidRDefault="00C07E5F">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3.13</w:t>
      </w:r>
      <w:r>
        <w:rPr>
          <w:rFonts w:asciiTheme="minorHAnsi" w:eastAsiaTheme="minorEastAsia" w:hAnsiTheme="minorHAnsi" w:cstheme="minorBidi"/>
          <w:smallCaps w:val="0"/>
          <w:noProof/>
          <w:color w:val="auto"/>
          <w:sz w:val="22"/>
          <w:szCs w:val="22"/>
          <w:lang w:eastAsia="fr-FR"/>
        </w:rPr>
        <w:tab/>
      </w:r>
      <w:r>
        <w:rPr>
          <w:noProof/>
        </w:rPr>
        <w:t>FISSA</w:t>
      </w:r>
      <w:r>
        <w:rPr>
          <w:noProof/>
        </w:rPr>
        <w:tab/>
      </w:r>
      <w:r>
        <w:rPr>
          <w:noProof/>
        </w:rPr>
        <w:fldChar w:fldCharType="begin"/>
      </w:r>
      <w:r>
        <w:rPr>
          <w:noProof/>
        </w:rPr>
        <w:instrText xml:space="preserve"> PAGEREF _Toc417804147 \h </w:instrText>
      </w:r>
      <w:r>
        <w:rPr>
          <w:noProof/>
        </w:rPr>
      </w:r>
      <w:r>
        <w:rPr>
          <w:noProof/>
        </w:rPr>
        <w:fldChar w:fldCharType="separate"/>
      </w:r>
      <w:r>
        <w:rPr>
          <w:noProof/>
        </w:rPr>
        <w:t>11</w:t>
      </w:r>
      <w:r>
        <w:rPr>
          <w:noProof/>
        </w:rPr>
        <w:fldChar w:fldCharType="end"/>
      </w:r>
    </w:p>
    <w:p w:rsidR="00C07E5F" w:rsidRDefault="00C07E5F">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3.14</w:t>
      </w:r>
      <w:r>
        <w:rPr>
          <w:rFonts w:asciiTheme="minorHAnsi" w:eastAsiaTheme="minorEastAsia" w:hAnsiTheme="minorHAnsi" w:cstheme="minorBidi"/>
          <w:smallCaps w:val="0"/>
          <w:noProof/>
          <w:color w:val="auto"/>
          <w:sz w:val="22"/>
          <w:szCs w:val="22"/>
          <w:lang w:eastAsia="fr-FR"/>
        </w:rPr>
        <w:tab/>
      </w:r>
      <w:r>
        <w:rPr>
          <w:noProof/>
        </w:rPr>
        <w:t>Calendriers</w:t>
      </w:r>
      <w:r>
        <w:rPr>
          <w:noProof/>
        </w:rPr>
        <w:tab/>
      </w:r>
      <w:r>
        <w:rPr>
          <w:noProof/>
        </w:rPr>
        <w:fldChar w:fldCharType="begin"/>
      </w:r>
      <w:r>
        <w:rPr>
          <w:noProof/>
        </w:rPr>
        <w:instrText xml:space="preserve"> PAGEREF _Toc417804148 \h </w:instrText>
      </w:r>
      <w:r>
        <w:rPr>
          <w:noProof/>
        </w:rPr>
      </w:r>
      <w:r>
        <w:rPr>
          <w:noProof/>
        </w:rPr>
        <w:fldChar w:fldCharType="separate"/>
      </w:r>
      <w:r>
        <w:rPr>
          <w:noProof/>
        </w:rPr>
        <w:t>12</w:t>
      </w:r>
      <w:r>
        <w:rPr>
          <w:noProof/>
        </w:rPr>
        <w:fldChar w:fldCharType="end"/>
      </w:r>
    </w:p>
    <w:p w:rsidR="00C07E5F" w:rsidRDefault="00C07E5F">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3.15</w:t>
      </w:r>
      <w:r>
        <w:rPr>
          <w:rFonts w:asciiTheme="minorHAnsi" w:eastAsiaTheme="minorEastAsia" w:hAnsiTheme="minorHAnsi" w:cstheme="minorBidi"/>
          <w:smallCaps w:val="0"/>
          <w:noProof/>
          <w:color w:val="auto"/>
          <w:sz w:val="22"/>
          <w:szCs w:val="22"/>
          <w:lang w:eastAsia="fr-FR"/>
        </w:rPr>
        <w:tab/>
      </w:r>
      <w:r>
        <w:rPr>
          <w:noProof/>
        </w:rPr>
        <w:t>Alerte</w:t>
      </w:r>
      <w:r>
        <w:rPr>
          <w:noProof/>
        </w:rPr>
        <w:tab/>
      </w:r>
      <w:r>
        <w:rPr>
          <w:noProof/>
        </w:rPr>
        <w:fldChar w:fldCharType="begin"/>
      </w:r>
      <w:r>
        <w:rPr>
          <w:noProof/>
        </w:rPr>
        <w:instrText xml:space="preserve"> PAGEREF _Toc417804149 \h </w:instrText>
      </w:r>
      <w:r>
        <w:rPr>
          <w:noProof/>
        </w:rPr>
      </w:r>
      <w:r>
        <w:rPr>
          <w:noProof/>
        </w:rPr>
        <w:fldChar w:fldCharType="separate"/>
      </w:r>
      <w:r>
        <w:rPr>
          <w:noProof/>
        </w:rPr>
        <w:t>12</w:t>
      </w:r>
      <w:r>
        <w:rPr>
          <w:noProof/>
        </w:rPr>
        <w:fldChar w:fldCharType="end"/>
      </w:r>
    </w:p>
    <w:p w:rsidR="00DB4B75" w:rsidRPr="0073129D" w:rsidRDefault="008B3CDC">
      <w:pPr>
        <w:rPr>
          <w:rFonts w:ascii="Times New Roman" w:hAnsi="Times New Roman"/>
          <w:smallCaps/>
          <w:color w:val="auto"/>
          <w:sz w:val="20"/>
        </w:rPr>
      </w:pPr>
      <w:r w:rsidRPr="0073129D">
        <w:rPr>
          <w:rFonts w:ascii="Times New Roman" w:hAnsi="Times New Roman"/>
          <w:smallCaps/>
          <w:color w:val="auto"/>
          <w:sz w:val="20"/>
        </w:rPr>
        <w:fldChar w:fldCharType="end"/>
      </w:r>
    </w:p>
    <w:p w:rsidR="00DB4B75" w:rsidRPr="0073129D" w:rsidRDefault="00DB4B75">
      <w:pPr>
        <w:rPr>
          <w:color w:val="auto"/>
        </w:rPr>
      </w:pPr>
      <w:r w:rsidRPr="0073129D">
        <w:rPr>
          <w:rFonts w:ascii="Times New Roman" w:hAnsi="Times New Roman"/>
          <w:smallCaps/>
          <w:color w:val="auto"/>
          <w:sz w:val="20"/>
        </w:rPr>
        <w:br w:type="page"/>
      </w:r>
    </w:p>
    <w:p w:rsidR="00A51EC4" w:rsidRPr="0073129D" w:rsidRDefault="00A51EC4" w:rsidP="00A51EC4">
      <w:pPr>
        <w:pStyle w:val="Titre1"/>
        <w:spacing w:before="240" w:after="240" w:line="120" w:lineRule="atLeast"/>
        <w:rPr>
          <w:color w:val="auto"/>
        </w:rPr>
      </w:pPr>
      <w:bookmarkStart w:id="1" w:name="_Toc417804132"/>
      <w:r w:rsidRPr="0073129D">
        <w:rPr>
          <w:color w:val="auto"/>
        </w:rPr>
        <w:lastRenderedPageBreak/>
        <w:t>Objectif</w:t>
      </w:r>
      <w:bookmarkEnd w:id="1"/>
    </w:p>
    <w:p w:rsidR="00A51EC4" w:rsidRPr="0073129D" w:rsidRDefault="00A51EC4" w:rsidP="00A51EC4">
      <w:pPr>
        <w:rPr>
          <w:i/>
          <w:color w:val="auto"/>
        </w:rPr>
      </w:pPr>
      <w:r w:rsidRPr="0073129D">
        <w:rPr>
          <w:i/>
          <w:color w:val="auto"/>
        </w:rPr>
        <w:t xml:space="preserve">Ce document présente </w:t>
      </w:r>
      <w:r w:rsidR="002D64E8">
        <w:rPr>
          <w:i/>
          <w:color w:val="auto"/>
        </w:rPr>
        <w:t>la liste de fonctionnalités offerte</w:t>
      </w:r>
      <w:r w:rsidR="00AF6917">
        <w:rPr>
          <w:i/>
          <w:color w:val="auto"/>
        </w:rPr>
        <w:t>s</w:t>
      </w:r>
      <w:r w:rsidR="002D64E8">
        <w:rPr>
          <w:i/>
          <w:color w:val="auto"/>
        </w:rPr>
        <w:t xml:space="preserve"> par la solution </w:t>
      </w:r>
      <w:r w:rsidR="00204960" w:rsidRPr="0073129D">
        <w:rPr>
          <w:i/>
          <w:color w:val="auto"/>
        </w:rPr>
        <w:t xml:space="preserve"> </w:t>
      </w:r>
      <w:r w:rsidR="00C85A59">
        <w:rPr>
          <w:i/>
          <w:color w:val="auto"/>
        </w:rPr>
        <w:t>« doc-depot.</w:t>
      </w:r>
      <w:r w:rsidR="0012680E">
        <w:rPr>
          <w:i/>
          <w:color w:val="auto"/>
        </w:rPr>
        <w:t>com</w:t>
      </w:r>
      <w:r w:rsidR="00C85A59">
        <w:rPr>
          <w:i/>
          <w:color w:val="auto"/>
        </w:rPr>
        <w:t> »</w:t>
      </w:r>
    </w:p>
    <w:p w:rsidR="00A51EC4" w:rsidRPr="0073129D" w:rsidRDefault="00A51EC4" w:rsidP="00A51EC4">
      <w:pPr>
        <w:rPr>
          <w:i/>
          <w:color w:val="auto"/>
        </w:rPr>
      </w:pPr>
    </w:p>
    <w:p w:rsidR="00A51EC4" w:rsidRPr="0073129D" w:rsidRDefault="00A51EC4" w:rsidP="00A51EC4">
      <w:pPr>
        <w:pStyle w:val="Titre1"/>
        <w:spacing w:before="240" w:after="240" w:line="120" w:lineRule="atLeast"/>
        <w:rPr>
          <w:color w:val="auto"/>
        </w:rPr>
      </w:pPr>
      <w:bookmarkStart w:id="2" w:name="_Toc417804133"/>
      <w:r w:rsidRPr="0073129D">
        <w:rPr>
          <w:color w:val="auto"/>
        </w:rPr>
        <w:t>Périmètre</w:t>
      </w:r>
      <w:bookmarkEnd w:id="2"/>
    </w:p>
    <w:p w:rsidR="00A51EC4" w:rsidRDefault="00A51EC4" w:rsidP="00A51EC4">
      <w:pPr>
        <w:rPr>
          <w:i/>
          <w:color w:val="auto"/>
        </w:rPr>
      </w:pPr>
      <w:r w:rsidRPr="0073129D">
        <w:rPr>
          <w:i/>
          <w:color w:val="auto"/>
        </w:rPr>
        <w:t>Ce document décrit la versio</w:t>
      </w:r>
      <w:r w:rsidR="00A175C7">
        <w:rPr>
          <w:i/>
          <w:color w:val="auto"/>
        </w:rPr>
        <w:t>n doc-depot.com en version V1.11</w:t>
      </w:r>
      <w:r w:rsidR="0073129D" w:rsidRPr="0073129D">
        <w:rPr>
          <w:i/>
          <w:color w:val="auto"/>
        </w:rPr>
        <w:t xml:space="preserve"> ainsi que le mécanisme de traitement des mails et messages SMS</w:t>
      </w:r>
      <w:r w:rsidR="00AF6917">
        <w:rPr>
          <w:i/>
          <w:color w:val="auto"/>
        </w:rPr>
        <w:t>/MMS</w:t>
      </w:r>
      <w:r w:rsidR="00CE72C1">
        <w:rPr>
          <w:i/>
          <w:color w:val="auto"/>
        </w:rPr>
        <w:t>.</w:t>
      </w:r>
    </w:p>
    <w:p w:rsidR="00C62B85" w:rsidRDefault="00C62B85" w:rsidP="00A51EC4">
      <w:pPr>
        <w:rPr>
          <w:i/>
          <w:color w:val="auto"/>
        </w:rPr>
      </w:pPr>
    </w:p>
    <w:p w:rsidR="00C62B85" w:rsidRPr="0073129D" w:rsidRDefault="002D64E8" w:rsidP="00C62B85">
      <w:pPr>
        <w:pStyle w:val="Titre1"/>
        <w:spacing w:before="240" w:after="240" w:line="120" w:lineRule="atLeast"/>
        <w:rPr>
          <w:color w:val="auto"/>
        </w:rPr>
      </w:pPr>
      <w:bookmarkStart w:id="3" w:name="_Toc417804134"/>
      <w:r>
        <w:rPr>
          <w:color w:val="auto"/>
        </w:rPr>
        <w:t xml:space="preserve">Liste des </w:t>
      </w:r>
      <w:r w:rsidR="001F0FC3">
        <w:rPr>
          <w:color w:val="auto"/>
        </w:rPr>
        <w:t>fonctionnalités</w:t>
      </w:r>
      <w:bookmarkEnd w:id="3"/>
    </w:p>
    <w:p w:rsidR="00C62B85" w:rsidRDefault="00C62B85" w:rsidP="00A51EC4">
      <w:pPr>
        <w:rPr>
          <w:i/>
          <w:color w:val="auto"/>
        </w:rPr>
      </w:pPr>
    </w:p>
    <w:p w:rsidR="002D64E8" w:rsidRDefault="002D64E8" w:rsidP="002D64E8">
      <w:pPr>
        <w:ind w:left="360"/>
        <w:jc w:val="center"/>
        <w:rPr>
          <w:u w:val="single"/>
        </w:rPr>
      </w:pPr>
      <w:r w:rsidRPr="00CE2267">
        <w:rPr>
          <w:u w:val="single"/>
        </w:rPr>
        <w:t>En souligné ce qui est testé en automatisé</w:t>
      </w:r>
      <w:r w:rsidR="001F0FC3">
        <w:rPr>
          <w:u w:val="single"/>
        </w:rPr>
        <w:t xml:space="preserve"> via Sélénium</w:t>
      </w:r>
    </w:p>
    <w:p w:rsidR="0031149D" w:rsidRDefault="0031149D" w:rsidP="002D64E8">
      <w:pPr>
        <w:ind w:left="360"/>
        <w:jc w:val="center"/>
        <w:rPr>
          <w:u w:val="single"/>
        </w:rPr>
      </w:pPr>
    </w:p>
    <w:p w:rsidR="0031149D" w:rsidRPr="0031149D" w:rsidRDefault="0031149D" w:rsidP="002D64E8">
      <w:pPr>
        <w:ind w:left="360"/>
        <w:jc w:val="center"/>
        <w:rPr>
          <w:b/>
          <w:color w:val="7030A0"/>
          <w:sz w:val="32"/>
        </w:rPr>
      </w:pPr>
      <w:r w:rsidRPr="0031149D">
        <w:rPr>
          <w:highlight w:val="cyan"/>
          <w:u w:val="single"/>
        </w:rPr>
        <w:t>En surligné bleu ciel les fonctions à automatiser en priorité</w:t>
      </w:r>
    </w:p>
    <w:p w:rsidR="002D64E8" w:rsidRDefault="002D64E8" w:rsidP="002D64E8">
      <w:pPr>
        <w:rPr>
          <w:b/>
        </w:rPr>
      </w:pPr>
    </w:p>
    <w:p w:rsidR="002D64E8" w:rsidRPr="002D64E8" w:rsidRDefault="002D64E8" w:rsidP="002D64E8">
      <w:pPr>
        <w:pStyle w:val="Titre2"/>
      </w:pPr>
      <w:bookmarkStart w:id="4" w:name="_Toc417804135"/>
      <w:r w:rsidRPr="002D64E8">
        <w:t>Tous</w:t>
      </w:r>
      <w:bookmarkEnd w:id="4"/>
    </w:p>
    <w:p w:rsidR="002D64E8" w:rsidRPr="00107D24" w:rsidRDefault="002D64E8" w:rsidP="00E04A8F">
      <w:pPr>
        <w:pStyle w:val="Paragraphedeliste"/>
        <w:numPr>
          <w:ilvl w:val="0"/>
          <w:numId w:val="3"/>
        </w:numPr>
        <w:rPr>
          <w:u w:val="single"/>
        </w:rPr>
      </w:pPr>
      <w:r w:rsidRPr="00107D24">
        <w:rPr>
          <w:u w:val="single"/>
        </w:rPr>
        <w:t>Accès au portail via l’URL doc-depot.com</w:t>
      </w:r>
    </w:p>
    <w:p w:rsidR="002D64E8" w:rsidRPr="003E5037" w:rsidRDefault="002D64E8" w:rsidP="00E04A8F">
      <w:pPr>
        <w:pStyle w:val="Paragraphedeliste"/>
        <w:numPr>
          <w:ilvl w:val="0"/>
          <w:numId w:val="3"/>
        </w:numPr>
        <w:rPr>
          <w:u w:val="single"/>
        </w:rPr>
      </w:pPr>
      <w:r w:rsidRPr="003E5037">
        <w:rPr>
          <w:u w:val="single"/>
        </w:rPr>
        <w:t xml:space="preserve">Accès au portail avec navigateur Firefox </w:t>
      </w:r>
      <w:r>
        <w:t>et IE</w:t>
      </w:r>
    </w:p>
    <w:p w:rsidR="002D64E8" w:rsidRPr="00CE2267" w:rsidRDefault="002D64E8" w:rsidP="00E04A8F">
      <w:pPr>
        <w:pStyle w:val="Paragraphedeliste"/>
        <w:numPr>
          <w:ilvl w:val="0"/>
          <w:numId w:val="3"/>
        </w:numPr>
        <w:rPr>
          <w:u w:val="single"/>
        </w:rPr>
      </w:pPr>
      <w:r w:rsidRPr="00CE2267">
        <w:rPr>
          <w:u w:val="single"/>
        </w:rPr>
        <w:t>Se connecter avec son identifiant et mot de passe.</w:t>
      </w:r>
    </w:p>
    <w:p w:rsidR="002D64E8" w:rsidRDefault="002D64E8" w:rsidP="00E04A8F">
      <w:pPr>
        <w:pStyle w:val="Paragraphedeliste"/>
        <w:numPr>
          <w:ilvl w:val="1"/>
          <w:numId w:val="3"/>
        </w:numPr>
      </w:pPr>
      <w:r>
        <w:t xml:space="preserve">La saisie automatique du mot de passe est désactivée </w:t>
      </w:r>
    </w:p>
    <w:p w:rsidR="002D64E8" w:rsidRPr="003E5037" w:rsidRDefault="002D64E8" w:rsidP="00E04A8F">
      <w:pPr>
        <w:pStyle w:val="Paragraphedeliste"/>
        <w:numPr>
          <w:ilvl w:val="0"/>
          <w:numId w:val="3"/>
        </w:numPr>
        <w:rPr>
          <w:u w:val="single"/>
        </w:rPr>
      </w:pPr>
      <w:r w:rsidRPr="00CE2267">
        <w:rPr>
          <w:u w:val="single"/>
        </w:rPr>
        <w:t xml:space="preserve">Modifier son mot de passe avec double-saisie du nouveau mot de passe avec une longueur d’au moins 8 </w:t>
      </w:r>
      <w:r w:rsidRPr="003E5037">
        <w:rPr>
          <w:u w:val="single"/>
        </w:rPr>
        <w:t>caractères, différents de l’identifiant et de complexité élevé.</w:t>
      </w:r>
    </w:p>
    <w:p w:rsidR="002D64E8" w:rsidRDefault="002D64E8" w:rsidP="00E04A8F">
      <w:pPr>
        <w:pStyle w:val="Paragraphedeliste"/>
        <w:numPr>
          <w:ilvl w:val="0"/>
          <w:numId w:val="3"/>
        </w:numPr>
      </w:pPr>
      <w:r w:rsidRPr="006A5D59">
        <w:rPr>
          <w:u w:val="single"/>
        </w:rPr>
        <w:t xml:space="preserve">Se déconnecter, </w:t>
      </w:r>
      <w:r>
        <w:t>avec affichage de confirmation de déconnexion.</w:t>
      </w:r>
    </w:p>
    <w:p w:rsidR="002D64E8" w:rsidRDefault="002D64E8" w:rsidP="00E04A8F">
      <w:pPr>
        <w:pStyle w:val="Paragraphedeliste"/>
        <w:numPr>
          <w:ilvl w:val="0"/>
          <w:numId w:val="3"/>
        </w:numPr>
      </w:pPr>
      <w:r>
        <w:t xml:space="preserve">Session désactivée au bout de 30 minutes pour les AS et l’administrateur et de 5 minutes pour les autres, obligeant à saisir à nouveau l’identifiant et le mot de passe </w:t>
      </w:r>
    </w:p>
    <w:p w:rsidR="002D64E8" w:rsidRDefault="002D64E8" w:rsidP="00E04A8F">
      <w:pPr>
        <w:pStyle w:val="Paragraphedeliste"/>
        <w:numPr>
          <w:ilvl w:val="0"/>
          <w:numId w:val="3"/>
        </w:numPr>
        <w:rPr>
          <w:u w:val="single"/>
        </w:rPr>
      </w:pPr>
      <w:r>
        <w:rPr>
          <w:u w:val="single"/>
        </w:rPr>
        <w:t>Visualisation</w:t>
      </w:r>
      <w:r w:rsidRPr="00C872CF">
        <w:rPr>
          <w:u w:val="single"/>
        </w:rPr>
        <w:t xml:space="preserve"> des conditions d’utilisation</w:t>
      </w:r>
      <w:r>
        <w:rPr>
          <w:u w:val="single"/>
        </w:rPr>
        <w:t xml:space="preserve"> et mentions légales</w:t>
      </w:r>
      <w:r w:rsidRPr="00C872CF">
        <w:rPr>
          <w:u w:val="single"/>
        </w:rPr>
        <w:t>.</w:t>
      </w:r>
    </w:p>
    <w:p w:rsidR="002D64E8" w:rsidRPr="00493937" w:rsidRDefault="002D64E8" w:rsidP="00E04A8F">
      <w:pPr>
        <w:pStyle w:val="Paragraphedeliste"/>
        <w:numPr>
          <w:ilvl w:val="0"/>
          <w:numId w:val="3"/>
        </w:numPr>
      </w:pPr>
      <w:r w:rsidRPr="00493937">
        <w:t>Message d’information à la connexion si changement des conditions générales depuis dernière connexion</w:t>
      </w:r>
    </w:p>
    <w:p w:rsidR="002D64E8" w:rsidRPr="00821E9E" w:rsidRDefault="002D64E8" w:rsidP="00E04A8F">
      <w:pPr>
        <w:pStyle w:val="Paragraphedeliste"/>
        <w:numPr>
          <w:ilvl w:val="0"/>
          <w:numId w:val="3"/>
        </w:numPr>
        <w:rPr>
          <w:u w:val="single"/>
        </w:rPr>
      </w:pPr>
      <w:r w:rsidRPr="00821E9E">
        <w:rPr>
          <w:u w:val="single"/>
        </w:rPr>
        <w:t>Accéder au menu « nous contacter » permettant d’envoyer un mail au responsable du site</w:t>
      </w:r>
    </w:p>
    <w:p w:rsidR="002D64E8" w:rsidRPr="00821E9E" w:rsidRDefault="002D64E8" w:rsidP="00E04A8F">
      <w:pPr>
        <w:pStyle w:val="Paragraphedeliste"/>
        <w:numPr>
          <w:ilvl w:val="0"/>
          <w:numId w:val="3"/>
        </w:numPr>
        <w:rPr>
          <w:u w:val="single"/>
        </w:rPr>
      </w:pPr>
      <w:r w:rsidRPr="00821E9E">
        <w:rPr>
          <w:u w:val="single"/>
        </w:rPr>
        <w:t>Accès à un menu pour indiquer un défaut ou une demande d’évolution.</w:t>
      </w:r>
    </w:p>
    <w:p w:rsidR="002D64E8" w:rsidRPr="00821E9E" w:rsidRDefault="002D64E8" w:rsidP="00E04A8F">
      <w:pPr>
        <w:pStyle w:val="Paragraphedeliste"/>
        <w:numPr>
          <w:ilvl w:val="0"/>
          <w:numId w:val="3"/>
        </w:numPr>
        <w:rPr>
          <w:u w:val="single"/>
        </w:rPr>
      </w:pPr>
      <w:r w:rsidRPr="00821E9E">
        <w:rPr>
          <w:u w:val="single"/>
        </w:rPr>
        <w:t xml:space="preserve">Retour à la page d’accueil, si on clique sur le logo de Doc-depot </w:t>
      </w:r>
    </w:p>
    <w:p w:rsidR="002D64E8" w:rsidRPr="0025799F" w:rsidRDefault="002D64E8" w:rsidP="00E04A8F">
      <w:pPr>
        <w:pStyle w:val="Paragraphedeliste"/>
        <w:numPr>
          <w:ilvl w:val="0"/>
          <w:numId w:val="3"/>
        </w:numPr>
      </w:pPr>
      <w:r w:rsidRPr="0025799F">
        <w:t>Affichage à la connexion de la dernière date de connexion au compte et d’un message d’erreur si qqun a tenté d’accéder à son compte</w:t>
      </w:r>
      <w:r>
        <w:t xml:space="preserve"> avec indication de consulter l’</w:t>
      </w:r>
      <w:r w:rsidR="001F0FC3">
        <w:t>historique</w:t>
      </w:r>
      <w:r>
        <w:t>.</w:t>
      </w:r>
    </w:p>
    <w:p w:rsidR="002D64E8" w:rsidRPr="0025799F" w:rsidRDefault="002D64E8" w:rsidP="00E04A8F">
      <w:pPr>
        <w:pStyle w:val="Paragraphedeliste"/>
        <w:numPr>
          <w:ilvl w:val="0"/>
          <w:numId w:val="3"/>
        </w:numPr>
      </w:pPr>
      <w:r w:rsidRPr="0025799F">
        <w:t>Un menu d’accès au memo est proposé à coté de « déconnexion »</w:t>
      </w:r>
    </w:p>
    <w:p w:rsidR="002D64E8" w:rsidRDefault="002D64E8" w:rsidP="00E04A8F">
      <w:pPr>
        <w:pStyle w:val="Paragraphedeliste"/>
        <w:numPr>
          <w:ilvl w:val="0"/>
          <w:numId w:val="3"/>
        </w:numPr>
      </w:pPr>
      <w:r w:rsidRPr="0025799F">
        <w:t>Il est possible de faire apparaitre les saisies de mot de passe en clair</w:t>
      </w:r>
    </w:p>
    <w:p w:rsidR="00A65DE3" w:rsidRDefault="00A65DE3" w:rsidP="00E04A8F">
      <w:pPr>
        <w:pStyle w:val="Paragraphedeliste"/>
        <w:numPr>
          <w:ilvl w:val="0"/>
          <w:numId w:val="3"/>
        </w:numPr>
      </w:pPr>
      <w:r>
        <w:t>On peut envoyer des mails et sms aux adresses mail et numéros de téléphone (s'ils sont valides) Sauf pour bénéficiaires</w:t>
      </w:r>
    </w:p>
    <w:p w:rsidR="00987E19" w:rsidRDefault="00987E19" w:rsidP="00E04A8F">
      <w:pPr>
        <w:pStyle w:val="Paragraphedeliste"/>
        <w:numPr>
          <w:ilvl w:val="0"/>
          <w:numId w:val="3"/>
        </w:numPr>
      </w:pPr>
      <w:r>
        <w:t>En pied de page on peut choisir une autre langue d’affichage (français, anglais, espagnol, italien, russe)</w:t>
      </w:r>
    </w:p>
    <w:p w:rsidR="00A72225" w:rsidRDefault="00A72225" w:rsidP="00E04A8F">
      <w:pPr>
        <w:pStyle w:val="Paragraphedeliste"/>
        <w:numPr>
          <w:ilvl w:val="0"/>
          <w:numId w:val="3"/>
        </w:numPr>
      </w:pPr>
      <w:r>
        <w:t>Après connexion, on propose systématiquement un lien vers « Alerte grand froid »</w:t>
      </w:r>
    </w:p>
    <w:p w:rsidR="00987E19" w:rsidRPr="0025799F" w:rsidRDefault="00987E19" w:rsidP="00987E19">
      <w:pPr>
        <w:pStyle w:val="Paragraphedeliste"/>
      </w:pPr>
    </w:p>
    <w:p w:rsidR="002D64E8" w:rsidRPr="002D64E8" w:rsidRDefault="002D64E8" w:rsidP="002D64E8">
      <w:pPr>
        <w:pStyle w:val="Titre2"/>
      </w:pPr>
      <w:bookmarkStart w:id="5" w:name="_Toc417804136"/>
      <w:r>
        <w:lastRenderedPageBreak/>
        <w:t>Récupération Identifiant</w:t>
      </w:r>
      <w:bookmarkEnd w:id="5"/>
    </w:p>
    <w:p w:rsidR="002D64E8" w:rsidRDefault="002D64E8" w:rsidP="00E04A8F">
      <w:pPr>
        <w:pStyle w:val="Paragraphedeliste"/>
        <w:numPr>
          <w:ilvl w:val="0"/>
          <w:numId w:val="3"/>
        </w:numPr>
      </w:pPr>
      <w:r w:rsidRPr="00F819F2">
        <w:t xml:space="preserve">Si </w:t>
      </w:r>
      <w:r>
        <w:t>Acteur social  ou Responsable et existence d’un mail, renvoi</w:t>
      </w:r>
      <w:ins w:id="6" w:author="Jean-Michel COT" w:date="2014-05-23T22:39:00Z">
        <w:r>
          <w:t xml:space="preserve"> </w:t>
        </w:r>
      </w:ins>
      <w:r>
        <w:t xml:space="preserve"> </w:t>
      </w:r>
      <w:r w:rsidR="00A074AF">
        <w:t>du lien pour réinitialiser le</w:t>
      </w:r>
      <w:r>
        <w:t xml:space="preserve"> mot de passe par mail</w:t>
      </w:r>
    </w:p>
    <w:p w:rsidR="00A074AF" w:rsidRPr="00F819F2" w:rsidRDefault="00A074AF" w:rsidP="00E04A8F">
      <w:pPr>
        <w:pStyle w:val="Paragraphedeliste"/>
        <w:numPr>
          <w:ilvl w:val="1"/>
          <w:numId w:val="3"/>
        </w:numPr>
      </w:pPr>
      <w:r>
        <w:t>Dans le mail possibilité de signaler que la demande ne provient pas du propriétaire du compte.</w:t>
      </w:r>
    </w:p>
    <w:p w:rsidR="002D64E8" w:rsidRDefault="002D64E8" w:rsidP="00E04A8F">
      <w:pPr>
        <w:pStyle w:val="Paragraphedeliste"/>
        <w:numPr>
          <w:ilvl w:val="0"/>
          <w:numId w:val="3"/>
        </w:numPr>
      </w:pPr>
      <w:r w:rsidRPr="00F819F2">
        <w:t xml:space="preserve">Si </w:t>
      </w:r>
      <w:r>
        <w:t>Acteur social, récupération de son identifiant auprès de son responsable</w:t>
      </w:r>
      <w:del w:id="7" w:author="Jean-Michel COT" w:date="2014-05-23T22:39:00Z">
        <w:r>
          <w:delText xml:space="preserve"> </w:delText>
        </w:r>
      </w:del>
    </w:p>
    <w:p w:rsidR="002D64E8" w:rsidRDefault="002D64E8" w:rsidP="00E04A8F">
      <w:pPr>
        <w:pStyle w:val="Paragraphedeliste"/>
        <w:numPr>
          <w:ilvl w:val="0"/>
          <w:numId w:val="3"/>
        </w:numPr>
      </w:pPr>
      <w:r w:rsidRPr="00F819F2">
        <w:t xml:space="preserve">Si </w:t>
      </w:r>
      <w:r>
        <w:t>Acteur social, récupération de son identifiant auprès de l’administrateur du site</w:t>
      </w:r>
      <w:del w:id="8" w:author="Jean-Michel COT" w:date="2014-05-23T22:39:00Z">
        <w:r>
          <w:delText xml:space="preserve"> </w:delText>
        </w:r>
      </w:del>
    </w:p>
    <w:p w:rsidR="002D64E8" w:rsidRDefault="002D64E8" w:rsidP="002D64E8">
      <w:pPr>
        <w:ind w:left="360"/>
      </w:pPr>
      <w:r>
        <w:t>Pour bénéficiaire voir paragraphe dédié au bénéficiaire</w:t>
      </w:r>
    </w:p>
    <w:p w:rsidR="002D64E8" w:rsidRDefault="002D64E8" w:rsidP="002D64E8">
      <w:pPr>
        <w:rPr>
          <w:b/>
        </w:rPr>
      </w:pPr>
    </w:p>
    <w:p w:rsidR="001A6499" w:rsidRPr="002D64E8" w:rsidRDefault="001A6499" w:rsidP="001A6499">
      <w:pPr>
        <w:pStyle w:val="Titre2"/>
      </w:pPr>
      <w:bookmarkStart w:id="9" w:name="_Toc417804137"/>
      <w:r w:rsidRPr="002D64E8">
        <w:t xml:space="preserve">Profil </w:t>
      </w:r>
      <w:r>
        <w:t>Traducteur</w:t>
      </w:r>
      <w:bookmarkEnd w:id="9"/>
    </w:p>
    <w:p w:rsidR="001A6499" w:rsidRPr="00821E9E" w:rsidRDefault="001A6499" w:rsidP="001A6499">
      <w:pPr>
        <w:pStyle w:val="Paragraphedeliste"/>
        <w:numPr>
          <w:ilvl w:val="0"/>
          <w:numId w:val="3"/>
        </w:numPr>
      </w:pPr>
      <w:r w:rsidRPr="00821E9E">
        <w:t>Modifier son n° de téléphone et son mail</w:t>
      </w:r>
    </w:p>
    <w:p w:rsidR="001A6499" w:rsidRDefault="001A6499" w:rsidP="001A6499">
      <w:pPr>
        <w:pStyle w:val="Paragraphedeliste"/>
        <w:numPr>
          <w:ilvl w:val="0"/>
          <w:numId w:val="3"/>
        </w:numPr>
      </w:pPr>
      <w:r>
        <w:t>Visualiser et modifier les textes affichés sur le site</w:t>
      </w:r>
    </w:p>
    <w:p w:rsidR="001A6499" w:rsidRPr="0025799F" w:rsidRDefault="001A6499" w:rsidP="001A6499">
      <w:pPr>
        <w:pStyle w:val="Paragraphedeliste"/>
        <w:numPr>
          <w:ilvl w:val="0"/>
          <w:numId w:val="3"/>
        </w:numPr>
      </w:pPr>
      <w:r>
        <w:t xml:space="preserve">Pour chaque </w:t>
      </w:r>
      <w:r w:rsidR="00C768C9">
        <w:t>message</w:t>
      </w:r>
      <w:r>
        <w:t xml:space="preserve"> </w:t>
      </w:r>
      <w:r w:rsidR="00C768C9">
        <w:t>un lien est proposé vers « Google traduction »</w:t>
      </w:r>
    </w:p>
    <w:p w:rsidR="001A6499" w:rsidRPr="001A6499" w:rsidRDefault="001A6499" w:rsidP="001A6499">
      <w:pPr>
        <w:pStyle w:val="Paragraphedeliste"/>
        <w:numPr>
          <w:ilvl w:val="0"/>
          <w:numId w:val="3"/>
        </w:numPr>
      </w:pPr>
      <w:r w:rsidRPr="001A6499">
        <w:t xml:space="preserve">Sélectionner la langue </w:t>
      </w:r>
      <w:r w:rsidR="00C768C9">
        <w:t>à traiter</w:t>
      </w:r>
    </w:p>
    <w:p w:rsidR="001A6499" w:rsidRPr="004A7769" w:rsidRDefault="001A6499" w:rsidP="001A6499">
      <w:pPr>
        <w:pStyle w:val="Paragraphedeliste"/>
        <w:rPr>
          <w:b/>
          <w:color w:val="7030A0"/>
        </w:rPr>
      </w:pPr>
    </w:p>
    <w:p w:rsidR="001A6499" w:rsidRPr="002D64E8" w:rsidRDefault="001A6499" w:rsidP="001A6499">
      <w:pPr>
        <w:pStyle w:val="Titre2"/>
      </w:pPr>
      <w:bookmarkStart w:id="10" w:name="_Toc417804138"/>
      <w:r w:rsidRPr="002D64E8">
        <w:t>Profil Fonctionnel</w:t>
      </w:r>
      <w:bookmarkEnd w:id="10"/>
    </w:p>
    <w:p w:rsidR="001A6499" w:rsidRDefault="001A6499" w:rsidP="001A6499">
      <w:pPr>
        <w:pStyle w:val="Paragraphedeliste"/>
        <w:numPr>
          <w:ilvl w:val="0"/>
          <w:numId w:val="3"/>
        </w:numPr>
      </w:pPr>
      <w:r>
        <w:t xml:space="preserve">Visualisation des alarmes en cours </w:t>
      </w:r>
    </w:p>
    <w:p w:rsidR="001A6499" w:rsidRPr="00821E9E" w:rsidRDefault="001A6499" w:rsidP="001A6499">
      <w:pPr>
        <w:pStyle w:val="Paragraphedeliste"/>
        <w:numPr>
          <w:ilvl w:val="0"/>
          <w:numId w:val="3"/>
        </w:numPr>
      </w:pPr>
      <w:r w:rsidRPr="00821E9E">
        <w:t>Modifier son n° de téléphone et son mail</w:t>
      </w:r>
    </w:p>
    <w:p w:rsidR="001A6499" w:rsidRPr="0025799F" w:rsidRDefault="001A6499" w:rsidP="001A6499">
      <w:pPr>
        <w:pStyle w:val="Paragraphedeliste"/>
        <w:numPr>
          <w:ilvl w:val="0"/>
          <w:numId w:val="3"/>
        </w:numPr>
      </w:pPr>
      <w:r w:rsidRPr="0025799F">
        <w:t>Gérer la liste des bugs (filtrage et modification)</w:t>
      </w:r>
    </w:p>
    <w:p w:rsidR="001A6499" w:rsidRPr="004A7769" w:rsidRDefault="001A6499" w:rsidP="001A6499">
      <w:pPr>
        <w:pStyle w:val="Paragraphedeliste"/>
        <w:numPr>
          <w:ilvl w:val="0"/>
          <w:numId w:val="3"/>
        </w:numPr>
        <w:rPr>
          <w:b/>
          <w:color w:val="7030A0"/>
        </w:rPr>
      </w:pPr>
      <w:r>
        <w:t xml:space="preserve">Réception d’un mail si création, d’un bug, d’une demande « nous contacter » </w:t>
      </w:r>
    </w:p>
    <w:p w:rsidR="006D4EFB" w:rsidRPr="002D64E8" w:rsidRDefault="006D4EFB" w:rsidP="006D4EFB">
      <w:pPr>
        <w:pStyle w:val="Titre2"/>
      </w:pPr>
      <w:bookmarkStart w:id="11" w:name="_Toc417804139"/>
      <w:r>
        <w:t>Profil Formateur</w:t>
      </w:r>
      <w:bookmarkEnd w:id="11"/>
    </w:p>
    <w:p w:rsidR="00D767AE" w:rsidRDefault="00D767AE" w:rsidP="00E04A8F">
      <w:pPr>
        <w:pStyle w:val="Paragraphedeliste"/>
        <w:numPr>
          <w:ilvl w:val="0"/>
          <w:numId w:val="3"/>
        </w:numPr>
      </w:pPr>
      <w:r>
        <w:t xml:space="preserve">Visualisation des alarmes en cours </w:t>
      </w:r>
    </w:p>
    <w:p w:rsidR="006D4EFB" w:rsidRPr="00821E9E" w:rsidRDefault="006D4EFB" w:rsidP="00E04A8F">
      <w:pPr>
        <w:pStyle w:val="Paragraphedeliste"/>
        <w:numPr>
          <w:ilvl w:val="0"/>
          <w:numId w:val="3"/>
        </w:numPr>
      </w:pPr>
      <w:r w:rsidRPr="00821E9E">
        <w:t>Modifier son n° de téléphone et son mail</w:t>
      </w:r>
    </w:p>
    <w:p w:rsidR="006D4EFB" w:rsidRPr="006D4EFB" w:rsidRDefault="006D4EFB" w:rsidP="00E04A8F">
      <w:pPr>
        <w:pStyle w:val="Paragraphedeliste"/>
        <w:numPr>
          <w:ilvl w:val="0"/>
          <w:numId w:val="3"/>
        </w:numPr>
        <w:rPr>
          <w:b/>
          <w:color w:val="7030A0"/>
        </w:rPr>
      </w:pPr>
      <w:r>
        <w:t>Peut réinitialiser le mot de passe de tous les comptes de formation</w:t>
      </w:r>
      <w:r>
        <w:tab/>
      </w:r>
    </w:p>
    <w:p w:rsidR="006D4EFB" w:rsidRPr="006D4EFB" w:rsidRDefault="006D4EFB" w:rsidP="00E04A8F">
      <w:pPr>
        <w:pStyle w:val="Paragraphedeliste"/>
        <w:numPr>
          <w:ilvl w:val="0"/>
          <w:numId w:val="3"/>
        </w:numPr>
        <w:rPr>
          <w:b/>
          <w:color w:val="7030A0"/>
        </w:rPr>
      </w:pPr>
      <w:r>
        <w:t>Peut réinitialiser tous les comptes de formation</w:t>
      </w:r>
      <w:r>
        <w:tab/>
      </w:r>
      <w:r w:rsidRPr="006D4EFB">
        <w:t>(init</w:t>
      </w:r>
      <w:r>
        <w:t>ialisation</w:t>
      </w:r>
      <w:r w:rsidRPr="006D4EFB">
        <w:t xml:space="preserve"> </w:t>
      </w:r>
      <w:proofErr w:type="spellStart"/>
      <w:r w:rsidRPr="006D4EFB">
        <w:t>mdp</w:t>
      </w:r>
      <w:proofErr w:type="spellEnd"/>
      <w:r w:rsidRPr="006D4EFB">
        <w:t>, init</w:t>
      </w:r>
      <w:r>
        <w:t>ialisation</w:t>
      </w:r>
      <w:r w:rsidRPr="006D4EFB">
        <w:t xml:space="preserve"> </w:t>
      </w:r>
      <w:r>
        <w:t>n° té</w:t>
      </w:r>
      <w:r w:rsidRPr="006D4EFB">
        <w:t>l</w:t>
      </w:r>
      <w:r>
        <w:t>éphone</w:t>
      </w:r>
      <w:r w:rsidRPr="006D4EFB">
        <w:t xml:space="preserve"> et mail, purge </w:t>
      </w:r>
      <w:r>
        <w:t xml:space="preserve">des notes, </w:t>
      </w:r>
      <w:r w:rsidRPr="006D4EFB">
        <w:t>rdv</w:t>
      </w:r>
      <w:r>
        <w:t xml:space="preserve">,  </w:t>
      </w:r>
      <w:proofErr w:type="spellStart"/>
      <w:r>
        <w:t>dde_access</w:t>
      </w:r>
      <w:proofErr w:type="spellEnd"/>
      <w:r>
        <w:t xml:space="preserve"> et de l’historique, référents de confiance</w:t>
      </w:r>
      <w:r w:rsidR="00D767AE">
        <w:t xml:space="preserve">, </w:t>
      </w:r>
      <w:proofErr w:type="spellStart"/>
      <w:r>
        <w:t>etc</w:t>
      </w:r>
      <w:proofErr w:type="spellEnd"/>
      <w:r>
        <w:t>) et réinitialise les référents de confiance</w:t>
      </w:r>
    </w:p>
    <w:p w:rsidR="006D4EFB" w:rsidRPr="004A7769" w:rsidRDefault="006D4EFB" w:rsidP="006D4EFB">
      <w:pPr>
        <w:pStyle w:val="Paragraphedeliste"/>
        <w:rPr>
          <w:b/>
          <w:color w:val="7030A0"/>
        </w:rPr>
      </w:pPr>
    </w:p>
    <w:p w:rsidR="002D64E8" w:rsidRPr="002D64E8" w:rsidRDefault="002D64E8" w:rsidP="002D64E8">
      <w:pPr>
        <w:pStyle w:val="Titre2"/>
      </w:pPr>
      <w:bookmarkStart w:id="12" w:name="_Toc417804140"/>
      <w:r w:rsidRPr="002D64E8">
        <w:t>Profil Administrateur</w:t>
      </w:r>
      <w:bookmarkEnd w:id="12"/>
      <w:r w:rsidRPr="002D64E8">
        <w:t xml:space="preserve"> </w:t>
      </w:r>
    </w:p>
    <w:p w:rsidR="00BE5234" w:rsidRDefault="00BE5234" w:rsidP="00E04A8F">
      <w:pPr>
        <w:pStyle w:val="Paragraphedeliste"/>
        <w:numPr>
          <w:ilvl w:val="0"/>
          <w:numId w:val="3"/>
        </w:numPr>
      </w:pPr>
      <w:r>
        <w:t>A la connexion de l’administrateur, envoi d’un mail d’info dans la boite mail de l’administrateur</w:t>
      </w:r>
    </w:p>
    <w:p w:rsidR="00D767AE" w:rsidRDefault="00BE5234" w:rsidP="00E04A8F">
      <w:pPr>
        <w:pStyle w:val="Paragraphedeliste"/>
        <w:numPr>
          <w:ilvl w:val="0"/>
          <w:numId w:val="3"/>
        </w:numPr>
      </w:pPr>
      <w:r>
        <w:t xml:space="preserve"> </w:t>
      </w:r>
      <w:r w:rsidR="00D767AE">
        <w:t xml:space="preserve">Visualisation des alarmes en cours </w:t>
      </w:r>
    </w:p>
    <w:p w:rsidR="002D64E8" w:rsidRDefault="002D64E8" w:rsidP="00E04A8F">
      <w:pPr>
        <w:pStyle w:val="Paragraphedeliste"/>
        <w:numPr>
          <w:ilvl w:val="0"/>
          <w:numId w:val="3"/>
        </w:numPr>
      </w:pPr>
      <w:r>
        <w:t>Modifier son n° de téléphone et son mail</w:t>
      </w:r>
    </w:p>
    <w:p w:rsidR="002D64E8" w:rsidRPr="00821E9E" w:rsidRDefault="002D64E8" w:rsidP="00E04A8F">
      <w:pPr>
        <w:pStyle w:val="Paragraphedeliste"/>
        <w:numPr>
          <w:ilvl w:val="0"/>
          <w:numId w:val="3"/>
        </w:numPr>
        <w:rPr>
          <w:u w:val="single"/>
        </w:rPr>
      </w:pPr>
      <w:r w:rsidRPr="00821E9E">
        <w:rPr>
          <w:u w:val="single"/>
        </w:rPr>
        <w:t>Créer une structure sociale</w:t>
      </w:r>
    </w:p>
    <w:p w:rsidR="002D64E8" w:rsidRDefault="002D64E8" w:rsidP="00E04A8F">
      <w:pPr>
        <w:pStyle w:val="Paragraphedeliste"/>
        <w:numPr>
          <w:ilvl w:val="0"/>
          <w:numId w:val="3"/>
        </w:numPr>
      </w:pPr>
      <w:r>
        <w:t xml:space="preserve">Attribuer des droits d’accès sans code sur certains papiers administratifs </w:t>
      </w:r>
    </w:p>
    <w:p w:rsidR="002D64E8" w:rsidRPr="00821E9E" w:rsidRDefault="002D64E8" w:rsidP="00E04A8F">
      <w:pPr>
        <w:pStyle w:val="Paragraphedeliste"/>
        <w:numPr>
          <w:ilvl w:val="0"/>
          <w:numId w:val="3"/>
        </w:numPr>
        <w:rPr>
          <w:u w:val="single"/>
        </w:rPr>
      </w:pPr>
      <w:r w:rsidRPr="00821E9E">
        <w:rPr>
          <w:u w:val="single"/>
        </w:rPr>
        <w:t>Visualiser les structures sociales</w:t>
      </w:r>
    </w:p>
    <w:p w:rsidR="002D64E8" w:rsidRDefault="002D64E8" w:rsidP="00E04A8F">
      <w:pPr>
        <w:pStyle w:val="Paragraphedeliste"/>
        <w:numPr>
          <w:ilvl w:val="0"/>
          <w:numId w:val="3"/>
        </w:numPr>
      </w:pPr>
      <w:r>
        <w:t>Supprimer une structure sociale, mais cela ne supprime pas les responsables et acteurs sociaux.</w:t>
      </w:r>
    </w:p>
    <w:p w:rsidR="002D64E8" w:rsidRDefault="002D64E8" w:rsidP="00E04A8F">
      <w:pPr>
        <w:pStyle w:val="Paragraphedeliste"/>
        <w:numPr>
          <w:ilvl w:val="0"/>
          <w:numId w:val="3"/>
        </w:numPr>
      </w:pPr>
      <w:r>
        <w:t xml:space="preserve">Liste des tous les comptes utilisateurs </w:t>
      </w:r>
      <w:ins w:id="13" w:author="Jean-Michel COT" w:date="2014-05-23T22:39:00Z">
        <w:r>
          <w:t xml:space="preserve"> </w:t>
        </w:r>
      </w:ins>
      <w:r>
        <w:t xml:space="preserve">sauf mot de passe </w:t>
      </w:r>
    </w:p>
    <w:p w:rsidR="002D64E8" w:rsidRDefault="002D64E8" w:rsidP="00E04A8F">
      <w:pPr>
        <w:pStyle w:val="Paragraphedeliste"/>
        <w:numPr>
          <w:ilvl w:val="0"/>
          <w:numId w:val="3"/>
        </w:numPr>
        <w:rPr>
          <w:u w:val="single"/>
        </w:rPr>
      </w:pPr>
      <w:r w:rsidRPr="00821E9E">
        <w:rPr>
          <w:u w:val="single"/>
        </w:rPr>
        <w:t xml:space="preserve">Créer un responsable </w:t>
      </w:r>
    </w:p>
    <w:p w:rsidR="002D64E8" w:rsidRPr="00390D64" w:rsidRDefault="002D64E8" w:rsidP="00E04A8F">
      <w:pPr>
        <w:pStyle w:val="Paragraphedeliste"/>
        <w:numPr>
          <w:ilvl w:val="0"/>
          <w:numId w:val="3"/>
        </w:numPr>
        <w:rPr>
          <w:u w:val="single"/>
        </w:rPr>
      </w:pPr>
      <w:r w:rsidRPr="00390D64">
        <w:rPr>
          <w:u w:val="single"/>
        </w:rPr>
        <w:t>Si compte non finalisé, possibilité de renvoyer le mail (lien à côté du nom)</w:t>
      </w:r>
    </w:p>
    <w:p w:rsidR="002D64E8" w:rsidRDefault="002D64E8" w:rsidP="00E04A8F">
      <w:pPr>
        <w:pStyle w:val="Paragraphedeliste"/>
        <w:numPr>
          <w:ilvl w:val="0"/>
          <w:numId w:val="3"/>
        </w:numPr>
      </w:pPr>
      <w:r>
        <w:lastRenderedPageBreak/>
        <w:t xml:space="preserve">Visualiser les responsables </w:t>
      </w:r>
      <w:r w:rsidRPr="002055BB">
        <w:t>avec leurs identifiants</w:t>
      </w:r>
    </w:p>
    <w:p w:rsidR="002D64E8" w:rsidRPr="0025799F" w:rsidRDefault="002D64E8" w:rsidP="00E04A8F">
      <w:pPr>
        <w:pStyle w:val="Paragraphedeliste"/>
        <w:numPr>
          <w:ilvl w:val="0"/>
          <w:numId w:val="3"/>
        </w:numPr>
      </w:pPr>
      <w:r>
        <w:t>A</w:t>
      </w:r>
      <w:r w:rsidRPr="0025799F">
        <w:t xml:space="preserve">ffecter un responsable à une ou plusieurs structures </w:t>
      </w:r>
    </w:p>
    <w:p w:rsidR="002D64E8" w:rsidRPr="003F0296" w:rsidRDefault="002D64E8" w:rsidP="00E04A8F">
      <w:pPr>
        <w:pStyle w:val="Paragraphedeliste"/>
        <w:numPr>
          <w:ilvl w:val="0"/>
          <w:numId w:val="3"/>
        </w:numPr>
      </w:pPr>
      <w:r w:rsidRPr="003F0296">
        <w:t>Rechercher un responsable sur son nom, prénom, date de naissance (mais pas sur la structure sociale)</w:t>
      </w:r>
    </w:p>
    <w:p w:rsidR="002D64E8" w:rsidRDefault="002D64E8" w:rsidP="00E04A8F">
      <w:pPr>
        <w:pStyle w:val="Paragraphedeliste"/>
        <w:numPr>
          <w:ilvl w:val="0"/>
          <w:numId w:val="3"/>
        </w:numPr>
      </w:pPr>
      <w:r>
        <w:t xml:space="preserve">Supprimer un responsable d’une structure sociale après confirmation </w:t>
      </w:r>
    </w:p>
    <w:p w:rsidR="002D64E8" w:rsidRDefault="002D64E8" w:rsidP="00E04A8F">
      <w:pPr>
        <w:pStyle w:val="Paragraphedeliste"/>
        <w:numPr>
          <w:ilvl w:val="0"/>
          <w:numId w:val="3"/>
        </w:numPr>
      </w:pPr>
      <w:r>
        <w:t>Listage</w:t>
      </w:r>
      <w:r w:rsidRPr="00EE5DF3">
        <w:t xml:space="preserve"> </w:t>
      </w:r>
      <w:r>
        <w:t xml:space="preserve">de </w:t>
      </w:r>
      <w:r w:rsidRPr="00EE5DF3">
        <w:t>tous les membres d'un</w:t>
      </w:r>
      <w:r>
        <w:t>e structure sociale et possibilité de visualiser sans mot de passe  les</w:t>
      </w:r>
      <w:r w:rsidRPr="00EE5DF3">
        <w:t xml:space="preserve"> "justificatifs" des AS</w:t>
      </w:r>
    </w:p>
    <w:p w:rsidR="002D64E8" w:rsidRDefault="002D64E8" w:rsidP="00E04A8F">
      <w:pPr>
        <w:pStyle w:val="Paragraphedeliste"/>
        <w:numPr>
          <w:ilvl w:val="0"/>
          <w:numId w:val="3"/>
        </w:numPr>
      </w:pPr>
      <w:r>
        <w:t>Si connexion en tant qu’administrateur un mail est envoyé au gestionnaire de site pour l’en informer (sauf si reconnexion après dépassement time out)</w:t>
      </w:r>
    </w:p>
    <w:p w:rsidR="002D64E8" w:rsidRDefault="002D64E8" w:rsidP="00E04A8F">
      <w:pPr>
        <w:pStyle w:val="Paragraphedeliste"/>
        <w:numPr>
          <w:ilvl w:val="0"/>
          <w:numId w:val="3"/>
        </w:numPr>
      </w:pPr>
      <w:r>
        <w:t xml:space="preserve">Consulter son historique de connexion et déconnexion </w:t>
      </w:r>
    </w:p>
    <w:p w:rsidR="002D64E8" w:rsidRPr="0025799F" w:rsidRDefault="002D64E8" w:rsidP="00E04A8F">
      <w:pPr>
        <w:pStyle w:val="Paragraphedeliste"/>
        <w:numPr>
          <w:ilvl w:val="0"/>
          <w:numId w:val="3"/>
        </w:numPr>
      </w:pPr>
      <w:r>
        <w:rPr>
          <w:color w:val="000000" w:themeColor="text1"/>
        </w:rPr>
        <w:t>Peut créer des utilisateurs avec profil Exploitant ou Fonctionnel</w:t>
      </w:r>
    </w:p>
    <w:p w:rsidR="002D64E8" w:rsidRDefault="002D64E8" w:rsidP="00E04A8F">
      <w:pPr>
        <w:pStyle w:val="Paragraphedeliste"/>
        <w:numPr>
          <w:ilvl w:val="0"/>
          <w:numId w:val="3"/>
        </w:numPr>
      </w:pPr>
      <w:r>
        <w:rPr>
          <w:color w:val="000000" w:themeColor="text1"/>
        </w:rPr>
        <w:t>Peut prendre le profil Exploitant</w:t>
      </w:r>
      <w:r w:rsidR="00CD154E">
        <w:rPr>
          <w:color w:val="000000" w:themeColor="text1"/>
        </w:rPr>
        <w:t>, Formateur</w:t>
      </w:r>
      <w:r>
        <w:rPr>
          <w:color w:val="000000" w:themeColor="text1"/>
        </w:rPr>
        <w:t xml:space="preserve"> ou Fonctionnel</w:t>
      </w:r>
    </w:p>
    <w:p w:rsidR="002D64E8" w:rsidRPr="002D64E8" w:rsidRDefault="002D64E8" w:rsidP="002D64E8">
      <w:pPr>
        <w:pStyle w:val="Titre2"/>
      </w:pPr>
      <w:bookmarkStart w:id="14" w:name="_Toc417804141"/>
      <w:r w:rsidRPr="002D64E8">
        <w:t>Exploitant</w:t>
      </w:r>
      <w:bookmarkEnd w:id="14"/>
    </w:p>
    <w:p w:rsidR="00BE5234" w:rsidRDefault="00BE5234" w:rsidP="00BE5234">
      <w:pPr>
        <w:pStyle w:val="Paragraphedeliste"/>
        <w:numPr>
          <w:ilvl w:val="0"/>
          <w:numId w:val="3"/>
        </w:numPr>
      </w:pPr>
      <w:r>
        <w:t>A la connexion de l’exploitant, envoi d’un mail d’info dans la boite mail de l’administrateur</w:t>
      </w:r>
    </w:p>
    <w:p w:rsidR="002D64E8" w:rsidRDefault="002D64E8" w:rsidP="00E04A8F">
      <w:pPr>
        <w:pStyle w:val="Paragraphedeliste"/>
        <w:numPr>
          <w:ilvl w:val="0"/>
          <w:numId w:val="3"/>
        </w:numPr>
      </w:pPr>
      <w:r>
        <w:t>Modifier son n° de téléphone et son mail</w:t>
      </w:r>
    </w:p>
    <w:p w:rsidR="00D767AE" w:rsidRDefault="00D767AE" w:rsidP="00E04A8F">
      <w:pPr>
        <w:pStyle w:val="Paragraphedeliste"/>
        <w:numPr>
          <w:ilvl w:val="0"/>
          <w:numId w:val="3"/>
        </w:numPr>
      </w:pPr>
      <w:r>
        <w:t xml:space="preserve">Visualisation des alarmes en cours </w:t>
      </w:r>
    </w:p>
    <w:p w:rsidR="002D64E8" w:rsidRDefault="002D64E8" w:rsidP="00E04A8F">
      <w:pPr>
        <w:pStyle w:val="Paragraphedeliste"/>
        <w:numPr>
          <w:ilvl w:val="0"/>
          <w:numId w:val="3"/>
        </w:numPr>
      </w:pPr>
      <w:r>
        <w:t>Consultation des indicateurs sur 1j, 7j, 1 mois, 3mois et depuis l’origine</w:t>
      </w:r>
    </w:p>
    <w:p w:rsidR="002D64E8" w:rsidRPr="003F0296" w:rsidRDefault="002D64E8" w:rsidP="00E04A8F">
      <w:pPr>
        <w:pStyle w:val="Paragraphedeliste"/>
        <w:numPr>
          <w:ilvl w:val="1"/>
          <w:numId w:val="3"/>
        </w:numPr>
      </w:pPr>
      <w:r w:rsidRPr="003F0296">
        <w:t xml:space="preserve"># </w:t>
      </w:r>
      <w:proofErr w:type="spellStart"/>
      <w:r w:rsidRPr="003F0296">
        <w:t>Admin</w:t>
      </w:r>
      <w:proofErr w:type="spellEnd"/>
      <w:r w:rsidRPr="003F0296">
        <w:t xml:space="preserve">, # </w:t>
      </w:r>
      <w:proofErr w:type="spellStart"/>
      <w:proofErr w:type="gramStart"/>
      <w:r w:rsidRPr="003F0296">
        <w:t>Resp</w:t>
      </w:r>
      <w:proofErr w:type="spellEnd"/>
      <w:r w:rsidRPr="003F0296">
        <w:t xml:space="preserve"> ,</w:t>
      </w:r>
      <w:proofErr w:type="gramEnd"/>
      <w:r w:rsidRPr="003F0296">
        <w:t xml:space="preserve"># AS, # </w:t>
      </w:r>
      <w:proofErr w:type="spellStart"/>
      <w:r w:rsidRPr="003F0296">
        <w:t>Béné</w:t>
      </w:r>
      <w:proofErr w:type="spellEnd"/>
      <w:r w:rsidRPr="003F0296">
        <w:t>.</w:t>
      </w:r>
    </w:p>
    <w:p w:rsidR="002D64E8" w:rsidRPr="003F0296" w:rsidRDefault="002D64E8" w:rsidP="00E04A8F">
      <w:pPr>
        <w:pStyle w:val="Paragraphedeliste"/>
        <w:numPr>
          <w:ilvl w:val="1"/>
          <w:numId w:val="3"/>
        </w:numPr>
      </w:pPr>
      <w:r w:rsidRPr="003F0296">
        <w:t xml:space="preserve"># Cx, # Echec Cx </w:t>
      </w:r>
    </w:p>
    <w:p w:rsidR="0047453B" w:rsidRDefault="002D64E8" w:rsidP="00E04A8F">
      <w:pPr>
        <w:pStyle w:val="Paragraphedeliste"/>
        <w:numPr>
          <w:ilvl w:val="1"/>
          <w:numId w:val="3"/>
        </w:numPr>
      </w:pPr>
      <w:r w:rsidRPr="00960AE5">
        <w:t xml:space="preserve"># </w:t>
      </w:r>
      <w:proofErr w:type="spellStart"/>
      <w:r w:rsidRPr="00960AE5">
        <w:t>Chgt</w:t>
      </w:r>
      <w:proofErr w:type="spellEnd"/>
      <w:r w:rsidRPr="00960AE5">
        <w:t xml:space="preserve"> doc</w:t>
      </w:r>
      <w:r>
        <w:t xml:space="preserve">, </w:t>
      </w:r>
      <w:r w:rsidRPr="00960AE5">
        <w:t xml:space="preserve"># </w:t>
      </w:r>
      <w:proofErr w:type="spellStart"/>
      <w:r w:rsidRPr="00960AE5">
        <w:t>Supp</w:t>
      </w:r>
      <w:proofErr w:type="spellEnd"/>
      <w:r w:rsidRPr="00960AE5">
        <w:t xml:space="preserve"> doc</w:t>
      </w:r>
      <w:r>
        <w:t xml:space="preserve">, # Doc et </w:t>
      </w:r>
    </w:p>
    <w:p w:rsidR="002D64E8" w:rsidRDefault="002D64E8" w:rsidP="00E04A8F">
      <w:pPr>
        <w:pStyle w:val="Paragraphedeliste"/>
        <w:numPr>
          <w:ilvl w:val="1"/>
          <w:numId w:val="3"/>
        </w:numPr>
      </w:pPr>
      <w:r w:rsidRPr="00960AE5">
        <w:t>Vol</w:t>
      </w:r>
      <w:r>
        <w:t>ume</w:t>
      </w:r>
      <w:r w:rsidR="0047453B">
        <w:t xml:space="preserve"> doc et base de données</w:t>
      </w:r>
      <w:r w:rsidR="00534F0C">
        <w:t xml:space="preserve"> </w:t>
      </w:r>
      <w:r w:rsidR="0047453B">
        <w:t xml:space="preserve">en </w:t>
      </w:r>
      <w:r w:rsidRPr="00960AE5">
        <w:t xml:space="preserve"> Mo</w:t>
      </w:r>
      <w:r w:rsidR="0047453B">
        <w:t xml:space="preserve"> et en %</w:t>
      </w:r>
    </w:p>
    <w:p w:rsidR="002D64E8" w:rsidRDefault="002D64E8" w:rsidP="00E04A8F">
      <w:pPr>
        <w:pStyle w:val="Paragraphedeliste"/>
        <w:numPr>
          <w:ilvl w:val="0"/>
          <w:numId w:val="3"/>
        </w:numPr>
      </w:pPr>
      <w:r>
        <w:t>Identification des fichiers en trop et suppression</w:t>
      </w:r>
    </w:p>
    <w:p w:rsidR="002742BE" w:rsidRDefault="002742BE" w:rsidP="002742BE">
      <w:pPr>
        <w:pStyle w:val="Paragraphedeliste"/>
        <w:numPr>
          <w:ilvl w:val="0"/>
          <w:numId w:val="3"/>
        </w:numPr>
      </w:pPr>
      <w:r>
        <w:t>Consultation de l’historique des logs technique et fonctionnel avec possibilité de filtrage</w:t>
      </w:r>
    </w:p>
    <w:p w:rsidR="002742BE" w:rsidRDefault="002742BE" w:rsidP="002742BE">
      <w:pPr>
        <w:pStyle w:val="Paragraphedeliste"/>
        <w:numPr>
          <w:ilvl w:val="0"/>
          <w:numId w:val="3"/>
        </w:numPr>
      </w:pPr>
      <w:r>
        <w:t xml:space="preserve">Consultation de l’historique </w:t>
      </w:r>
      <w:proofErr w:type="gramStart"/>
      <w:r>
        <w:t>des log techniques détaillés</w:t>
      </w:r>
      <w:proofErr w:type="gramEnd"/>
      <w:r>
        <w:t xml:space="preserve"> pour le jour en cours et la veille</w:t>
      </w:r>
    </w:p>
    <w:p w:rsidR="002D64E8" w:rsidRDefault="002D64E8" w:rsidP="00E04A8F">
      <w:pPr>
        <w:pStyle w:val="Paragraphedeliste"/>
        <w:numPr>
          <w:ilvl w:val="0"/>
          <w:numId w:val="3"/>
        </w:numPr>
      </w:pPr>
      <w:r>
        <w:t>Identification des fichiers manquant et régénération du fichier « chi » si nécessaire</w:t>
      </w:r>
    </w:p>
    <w:p w:rsidR="0047453B" w:rsidRDefault="0047453B" w:rsidP="00E04A8F">
      <w:pPr>
        <w:pStyle w:val="Paragraphedeliste"/>
        <w:numPr>
          <w:ilvl w:val="0"/>
          <w:numId w:val="3"/>
        </w:numPr>
      </w:pPr>
      <w:r>
        <w:t>L’exploitant peut forcer la réinitialisation d’un mot de passe de compte</w:t>
      </w:r>
    </w:p>
    <w:p w:rsidR="009F1BAD" w:rsidRDefault="0047453B" w:rsidP="00E04A8F">
      <w:pPr>
        <w:pStyle w:val="Paragraphedeliste"/>
        <w:numPr>
          <w:ilvl w:val="0"/>
          <w:numId w:val="3"/>
        </w:numPr>
      </w:pPr>
      <w:r>
        <w:t xml:space="preserve">Peut consulter et modifier les paramètres systèmes et les données de configuration </w:t>
      </w:r>
    </w:p>
    <w:p w:rsidR="0047453B" w:rsidRDefault="009F1BAD" w:rsidP="00E04A8F">
      <w:pPr>
        <w:pStyle w:val="Paragraphedeliste"/>
        <w:numPr>
          <w:ilvl w:val="0"/>
          <w:numId w:val="3"/>
        </w:numPr>
      </w:pPr>
      <w:r>
        <w:t>Possibilité de changer la clé de cryptage</w:t>
      </w:r>
    </w:p>
    <w:p w:rsidR="00D767AE" w:rsidRDefault="00D767AE" w:rsidP="00E04A8F">
      <w:pPr>
        <w:pStyle w:val="Paragraphedeliste"/>
        <w:numPr>
          <w:ilvl w:val="0"/>
          <w:numId w:val="3"/>
        </w:numPr>
      </w:pPr>
      <w:r w:rsidRPr="00D767AE">
        <w:t>Possibilité de fai</w:t>
      </w:r>
      <w:r>
        <w:t>r</w:t>
      </w:r>
      <w:r w:rsidRPr="00D767AE">
        <w:t>e une sauvegarde des sources et backup des tables</w:t>
      </w:r>
    </w:p>
    <w:p w:rsidR="00D767AE" w:rsidRDefault="00D767AE" w:rsidP="00E04A8F">
      <w:pPr>
        <w:pStyle w:val="Paragraphedeliste"/>
        <w:numPr>
          <w:ilvl w:val="0"/>
          <w:numId w:val="3"/>
        </w:numPr>
      </w:pPr>
      <w:r>
        <w:t>Lecture des fichiers détaillés  des fichiers détaillés du jour ou de la veille</w:t>
      </w:r>
    </w:p>
    <w:p w:rsidR="00EF10A4" w:rsidRDefault="00EF10A4" w:rsidP="00E04A8F">
      <w:pPr>
        <w:pStyle w:val="Paragraphedeliste"/>
        <w:numPr>
          <w:ilvl w:val="0"/>
          <w:numId w:val="3"/>
        </w:numPr>
      </w:pPr>
      <w:r>
        <w:t>Permet de forcer l’envoi du sms de supervision</w:t>
      </w:r>
    </w:p>
    <w:p w:rsidR="00EF10A4" w:rsidRDefault="00EF10A4" w:rsidP="00E04A8F">
      <w:pPr>
        <w:pStyle w:val="Paragraphedeliste"/>
        <w:numPr>
          <w:ilvl w:val="0"/>
          <w:numId w:val="3"/>
        </w:numPr>
      </w:pPr>
      <w:r>
        <w:t>Permet de d’activer ou désactiver la fonction Sms2mail (mode manuel)</w:t>
      </w:r>
    </w:p>
    <w:p w:rsidR="00B51BB7" w:rsidRDefault="00B51BB7" w:rsidP="00E04A8F">
      <w:pPr>
        <w:pStyle w:val="Paragraphedeliste"/>
        <w:numPr>
          <w:ilvl w:val="0"/>
          <w:numId w:val="3"/>
        </w:numPr>
      </w:pPr>
      <w:r>
        <w:t xml:space="preserve">Permet de visualiser sans mot de passe les alarmes, les indicateurs et les derniers événements fonctionnels et techniques </w:t>
      </w:r>
    </w:p>
    <w:p w:rsidR="00A65DE3" w:rsidRDefault="00A65DE3" w:rsidP="00E04A8F">
      <w:pPr>
        <w:pStyle w:val="Paragraphedeliste"/>
        <w:numPr>
          <w:ilvl w:val="0"/>
          <w:numId w:val="3"/>
        </w:numPr>
      </w:pPr>
      <w:r>
        <w:t>P</w:t>
      </w:r>
      <w:r w:rsidRPr="00A65DE3">
        <w:t>eut envoyer un sms de test à n'importe quel numéro</w:t>
      </w:r>
    </w:p>
    <w:p w:rsidR="00A65DE3" w:rsidRDefault="00A65DE3" w:rsidP="00E04A8F">
      <w:pPr>
        <w:pStyle w:val="Paragraphedeliste"/>
        <w:numPr>
          <w:ilvl w:val="0"/>
          <w:numId w:val="3"/>
        </w:numPr>
      </w:pPr>
      <w:r>
        <w:t xml:space="preserve">Les </w:t>
      </w:r>
      <w:r w:rsidR="002742BE">
        <w:t>numéros</w:t>
      </w:r>
      <w:r>
        <w:t xml:space="preserve"> de téléphone et messages pour la formation sont paramétrables</w:t>
      </w:r>
    </w:p>
    <w:p w:rsidR="007321A3" w:rsidRDefault="007321A3" w:rsidP="00E04A8F">
      <w:pPr>
        <w:pStyle w:val="Paragraphedeliste"/>
        <w:numPr>
          <w:ilvl w:val="0"/>
          <w:numId w:val="3"/>
        </w:numPr>
      </w:pPr>
      <w:r>
        <w:t>Possibilité de prendre le profil d’un utilisateur (uniquement en visualisation)</w:t>
      </w:r>
      <w:r w:rsidR="00D60D91">
        <w:t xml:space="preserve"> avec indication à côté du nom</w:t>
      </w:r>
    </w:p>
    <w:p w:rsidR="007321A3" w:rsidRDefault="007321A3" w:rsidP="00E04A8F">
      <w:pPr>
        <w:pStyle w:val="Paragraphedeliste"/>
        <w:numPr>
          <w:ilvl w:val="0"/>
          <w:numId w:val="3"/>
        </w:numPr>
      </w:pPr>
      <w:r>
        <w:t>Liste des table</w:t>
      </w:r>
      <w:r w:rsidR="008B5268">
        <w:t>s</w:t>
      </w:r>
      <w:r>
        <w:t xml:space="preserve"> SQL et possibilité </w:t>
      </w:r>
      <w:r w:rsidR="008B5268">
        <w:t>de passer des commandes SQL</w:t>
      </w:r>
    </w:p>
    <w:p w:rsidR="008B5268" w:rsidRDefault="008B5268" w:rsidP="008B5268">
      <w:pPr>
        <w:pStyle w:val="Paragraphedeliste"/>
        <w:numPr>
          <w:ilvl w:val="1"/>
          <w:numId w:val="3"/>
        </w:numPr>
      </w:pPr>
      <w:r>
        <w:t>Lien direct pour</w:t>
      </w:r>
      <w:r w:rsidRPr="008B5268">
        <w:t xml:space="preserve"> </w:t>
      </w:r>
      <w:r>
        <w:t xml:space="preserve">de visualiser les tables </w:t>
      </w:r>
      <w:r w:rsidR="00A175C7">
        <w:t>et pour réaliser la sauvegarde de toutes les tables</w:t>
      </w:r>
    </w:p>
    <w:p w:rsidR="00A175C7" w:rsidRDefault="00A175C7" w:rsidP="008B5268">
      <w:pPr>
        <w:pStyle w:val="Paragraphedeliste"/>
        <w:numPr>
          <w:ilvl w:val="1"/>
          <w:numId w:val="3"/>
        </w:numPr>
      </w:pPr>
      <w:r>
        <w:t>Backup systématique des tables manipulées (hors select)</w:t>
      </w:r>
    </w:p>
    <w:p w:rsidR="002D64E8" w:rsidRDefault="002D64E8" w:rsidP="002D64E8">
      <w:pPr>
        <w:rPr>
          <w:b/>
        </w:rPr>
      </w:pPr>
      <w:r>
        <w:rPr>
          <w:b/>
        </w:rPr>
        <w:br w:type="page"/>
      </w:r>
    </w:p>
    <w:p w:rsidR="002D64E8" w:rsidRPr="002D64E8" w:rsidRDefault="002D64E8" w:rsidP="002D64E8">
      <w:pPr>
        <w:pStyle w:val="Titre2"/>
      </w:pPr>
      <w:bookmarkStart w:id="15" w:name="_Toc417804142"/>
      <w:r w:rsidRPr="002D64E8">
        <w:lastRenderedPageBreak/>
        <w:t>Responsable</w:t>
      </w:r>
      <w:bookmarkEnd w:id="15"/>
    </w:p>
    <w:p w:rsidR="002D64E8" w:rsidRDefault="002D64E8" w:rsidP="00E04A8F">
      <w:pPr>
        <w:pStyle w:val="Paragraphedeliste"/>
        <w:numPr>
          <w:ilvl w:val="0"/>
          <w:numId w:val="3"/>
        </w:numPr>
      </w:pPr>
      <w:r>
        <w:t>Affichage Logo structure sociale si existante</w:t>
      </w:r>
    </w:p>
    <w:p w:rsidR="002D64E8" w:rsidRDefault="002D64E8" w:rsidP="00E04A8F">
      <w:pPr>
        <w:pStyle w:val="Paragraphedeliste"/>
        <w:numPr>
          <w:ilvl w:val="0"/>
          <w:numId w:val="3"/>
        </w:numPr>
      </w:pPr>
      <w:r>
        <w:t xml:space="preserve">Modifier son n° de téléphone pro et son mail pro </w:t>
      </w:r>
    </w:p>
    <w:p w:rsidR="002D64E8" w:rsidRDefault="002D64E8" w:rsidP="00E04A8F">
      <w:pPr>
        <w:pStyle w:val="Paragraphedeliste"/>
        <w:numPr>
          <w:ilvl w:val="0"/>
          <w:numId w:val="3"/>
        </w:numPr>
      </w:pPr>
      <w:r>
        <w:t xml:space="preserve">Modifier adresse, n° de téléphone et </w:t>
      </w:r>
      <w:ins w:id="16" w:author="Jean-Michel COT" w:date="2014-05-23T22:39:00Z">
        <w:r>
          <w:t xml:space="preserve"> </w:t>
        </w:r>
      </w:ins>
      <w:r>
        <w:t>mail de ses structures sociales</w:t>
      </w:r>
    </w:p>
    <w:p w:rsidR="002D64E8" w:rsidRDefault="002D64E8" w:rsidP="00E04A8F">
      <w:pPr>
        <w:pStyle w:val="Paragraphedeliste"/>
        <w:numPr>
          <w:ilvl w:val="0"/>
          <w:numId w:val="3"/>
        </w:numPr>
      </w:pPr>
      <w:r>
        <w:t>Consulter son historique de connexion et déconnexion, de modification de ses coordonnées et de celles de la structure sociale</w:t>
      </w:r>
    </w:p>
    <w:p w:rsidR="002D64E8" w:rsidRPr="00A521B7" w:rsidRDefault="002D64E8" w:rsidP="00E04A8F">
      <w:pPr>
        <w:pStyle w:val="Paragraphedeliste"/>
        <w:numPr>
          <w:ilvl w:val="0"/>
          <w:numId w:val="3"/>
        </w:numPr>
        <w:rPr>
          <w:highlight w:val="cyan"/>
        </w:rPr>
      </w:pPr>
      <w:r w:rsidRPr="00A521B7">
        <w:rPr>
          <w:highlight w:val="cyan"/>
        </w:rPr>
        <w:t>Visualiser les acteurs sociaux de sa structure sociale avec leurs identifiants</w:t>
      </w:r>
    </w:p>
    <w:p w:rsidR="002D64E8" w:rsidRDefault="002D64E8" w:rsidP="00E04A8F">
      <w:pPr>
        <w:pStyle w:val="Paragraphedeliste"/>
        <w:numPr>
          <w:ilvl w:val="0"/>
          <w:numId w:val="3"/>
        </w:numPr>
      </w:pPr>
      <w:r>
        <w:t>Rechercher un acteur social de sa structure sociale sur son nom, prénom, téléphone et mail</w:t>
      </w:r>
    </w:p>
    <w:p w:rsidR="002D64E8" w:rsidRPr="00A521B7" w:rsidRDefault="002D64E8" w:rsidP="00E04A8F">
      <w:pPr>
        <w:pStyle w:val="Paragraphedeliste"/>
        <w:numPr>
          <w:ilvl w:val="0"/>
          <w:numId w:val="3"/>
        </w:numPr>
        <w:rPr>
          <w:u w:val="single"/>
        </w:rPr>
      </w:pPr>
      <w:r w:rsidRPr="00A521B7">
        <w:rPr>
          <w:u w:val="single"/>
        </w:rPr>
        <w:t xml:space="preserve">créer un acteur social et l’attacher à une structure sociale (nom, prénom, téléphone et mail) avec envoi de mail pour finalisation compte </w:t>
      </w:r>
    </w:p>
    <w:p w:rsidR="002D64E8" w:rsidRPr="00390D64" w:rsidRDefault="002D64E8" w:rsidP="00E04A8F">
      <w:pPr>
        <w:pStyle w:val="Paragraphedeliste"/>
        <w:numPr>
          <w:ilvl w:val="0"/>
          <w:numId w:val="3"/>
        </w:numPr>
      </w:pPr>
      <w:r w:rsidRPr="00390D64">
        <w:t>Si compte non finalisé, possibilité de renvoyer le mail (lien à côté du nom)</w:t>
      </w:r>
    </w:p>
    <w:p w:rsidR="002D64E8" w:rsidRPr="00A521B7" w:rsidRDefault="002D64E8" w:rsidP="00E04A8F">
      <w:pPr>
        <w:pStyle w:val="Paragraphedeliste"/>
        <w:numPr>
          <w:ilvl w:val="0"/>
          <w:numId w:val="3"/>
        </w:numPr>
        <w:rPr>
          <w:highlight w:val="cyan"/>
        </w:rPr>
      </w:pPr>
      <w:r w:rsidRPr="00A521B7">
        <w:rPr>
          <w:highlight w:val="cyan"/>
        </w:rPr>
        <w:t xml:space="preserve">Modifier un acteur social </w:t>
      </w:r>
      <w:ins w:id="17" w:author="Jean-Michel COT" w:date="2014-05-23T22:39:00Z">
        <w:r w:rsidRPr="00A521B7">
          <w:rPr>
            <w:highlight w:val="cyan"/>
          </w:rPr>
          <w:t xml:space="preserve"> </w:t>
        </w:r>
      </w:ins>
      <w:r w:rsidRPr="00A521B7">
        <w:rPr>
          <w:highlight w:val="cyan"/>
        </w:rPr>
        <w:t>de sa structure sociale (nom, prénom, téléphone et mail)</w:t>
      </w:r>
    </w:p>
    <w:p w:rsidR="002D64E8" w:rsidRPr="00A521B7" w:rsidRDefault="002D64E8" w:rsidP="00E04A8F">
      <w:pPr>
        <w:pStyle w:val="Paragraphedeliste"/>
        <w:numPr>
          <w:ilvl w:val="0"/>
          <w:numId w:val="3"/>
        </w:numPr>
        <w:rPr>
          <w:highlight w:val="cyan"/>
        </w:rPr>
      </w:pPr>
      <w:r w:rsidRPr="00A521B7">
        <w:rPr>
          <w:highlight w:val="cyan"/>
        </w:rPr>
        <w:t>Supprimer un acteur social de sa structure sociale après confirmation (possibilité d’annuler avant confirmation)</w:t>
      </w:r>
    </w:p>
    <w:p w:rsidR="002D64E8" w:rsidRDefault="002D64E8" w:rsidP="00E04A8F">
      <w:pPr>
        <w:pStyle w:val="Paragraphedeliste"/>
        <w:numPr>
          <w:ilvl w:val="0"/>
          <w:numId w:val="3"/>
        </w:numPr>
      </w:pPr>
      <w:r>
        <w:t>Visualiser les demandes des acteurs sociaux pour accéder aux documents des bénéficiaires (demande valable le jour courant)</w:t>
      </w:r>
    </w:p>
    <w:p w:rsidR="002D64E8" w:rsidRDefault="002D64E8" w:rsidP="00E04A8F">
      <w:pPr>
        <w:pStyle w:val="Paragraphedeliste"/>
        <w:numPr>
          <w:ilvl w:val="0"/>
          <w:numId w:val="3"/>
        </w:numPr>
      </w:pPr>
      <w:r>
        <w:t>Peut accepter les demandes d’accès aux documents d’un bénéficiaire et visualiser le code temporaire</w:t>
      </w:r>
    </w:p>
    <w:p w:rsidR="002D64E8" w:rsidRPr="00A521B7" w:rsidRDefault="002D64E8" w:rsidP="00E04A8F">
      <w:pPr>
        <w:pStyle w:val="Paragraphedeliste"/>
        <w:numPr>
          <w:ilvl w:val="0"/>
          <w:numId w:val="3"/>
        </w:numPr>
        <w:rPr>
          <w:i/>
        </w:rPr>
      </w:pPr>
      <w:r w:rsidRPr="00A521B7">
        <w:rPr>
          <w:i/>
        </w:rPr>
        <w:t xml:space="preserve">Peut supprimer le droit d’accès aux documents d’un bénéficiaire d’un </w:t>
      </w:r>
      <w:ins w:id="18" w:author="Jean-Michel COT" w:date="2014-05-23T22:39:00Z">
        <w:r w:rsidRPr="00A521B7">
          <w:rPr>
            <w:i/>
          </w:rPr>
          <w:t xml:space="preserve"> </w:t>
        </w:r>
      </w:ins>
      <w:r w:rsidRPr="00A521B7">
        <w:rPr>
          <w:i/>
        </w:rPr>
        <w:t>acteur social</w:t>
      </w:r>
      <w:r w:rsidR="00A521B7">
        <w:rPr>
          <w:i/>
        </w:rPr>
        <w:t xml:space="preserve"> </w:t>
      </w:r>
      <w:proofErr w:type="gramStart"/>
      <w:r w:rsidR="00A521B7">
        <w:rPr>
          <w:i/>
        </w:rPr>
        <w:t>( ???)</w:t>
      </w:r>
      <w:proofErr w:type="gramEnd"/>
    </w:p>
    <w:p w:rsidR="002D64E8" w:rsidRPr="00A521B7" w:rsidRDefault="002D64E8" w:rsidP="00E04A8F">
      <w:pPr>
        <w:pStyle w:val="Paragraphedeliste"/>
        <w:numPr>
          <w:ilvl w:val="0"/>
          <w:numId w:val="3"/>
        </w:numPr>
        <w:rPr>
          <w:highlight w:val="cyan"/>
        </w:rPr>
      </w:pPr>
      <w:r w:rsidRPr="00A521B7">
        <w:rPr>
          <w:highlight w:val="cyan"/>
        </w:rPr>
        <w:t>Récupération du mot de passe en donnant soit son identifiant ou son mail, et le mot de passe est envoyé à l’adresse mail</w:t>
      </w:r>
    </w:p>
    <w:p w:rsidR="002D64E8" w:rsidRDefault="002D64E8" w:rsidP="00E04A8F">
      <w:pPr>
        <w:pStyle w:val="Paragraphedeliste"/>
        <w:numPr>
          <w:ilvl w:val="0"/>
          <w:numId w:val="3"/>
        </w:numPr>
      </w:pPr>
      <w:r>
        <w:t xml:space="preserve">Récupération de son identifiant, contacter l’administrateur pour lequel I ’identifiant est visible </w:t>
      </w:r>
    </w:p>
    <w:p w:rsidR="002D64E8" w:rsidRPr="00A521B7" w:rsidRDefault="002D64E8" w:rsidP="00E04A8F">
      <w:pPr>
        <w:pStyle w:val="Paragraphedeliste"/>
        <w:numPr>
          <w:ilvl w:val="0"/>
          <w:numId w:val="3"/>
        </w:numPr>
        <w:rPr>
          <w:u w:val="single"/>
        </w:rPr>
      </w:pPr>
      <w:r w:rsidRPr="00A521B7">
        <w:rPr>
          <w:u w:val="single"/>
        </w:rPr>
        <w:t>Sur création de compte par administration : réception de mail pour finalisation de saisie de création de compte</w:t>
      </w:r>
    </w:p>
    <w:p w:rsidR="002D64E8" w:rsidRPr="00A521B7" w:rsidRDefault="002D64E8" w:rsidP="00E04A8F">
      <w:pPr>
        <w:pStyle w:val="Paragraphedeliste"/>
        <w:numPr>
          <w:ilvl w:val="1"/>
          <w:numId w:val="3"/>
        </w:numPr>
        <w:rPr>
          <w:u w:val="single"/>
        </w:rPr>
      </w:pPr>
      <w:r w:rsidRPr="00A521B7">
        <w:rPr>
          <w:u w:val="single"/>
        </w:rPr>
        <w:t>Saisie identifiant, mot de passe</w:t>
      </w:r>
    </w:p>
    <w:p w:rsidR="002D64E8" w:rsidRDefault="002D64E8" w:rsidP="00E04A8F">
      <w:pPr>
        <w:pStyle w:val="Paragraphedeliste"/>
        <w:numPr>
          <w:ilvl w:val="0"/>
          <w:numId w:val="3"/>
        </w:numPr>
        <w:rPr>
          <w:color w:val="000000" w:themeColor="text1"/>
        </w:rPr>
      </w:pPr>
      <w:r w:rsidRPr="0000204F">
        <w:rPr>
          <w:color w:val="000000" w:themeColor="text1"/>
        </w:rPr>
        <w:t>Possibilité de désactiver l’utilisation d’un compte d’acteur social (Absence, changement de fonction, protection en cas de piratage)</w:t>
      </w:r>
    </w:p>
    <w:p w:rsidR="002D64E8" w:rsidRPr="00A521B7" w:rsidRDefault="002D64E8" w:rsidP="00E04A8F">
      <w:pPr>
        <w:pStyle w:val="Paragraphedeliste"/>
        <w:numPr>
          <w:ilvl w:val="0"/>
          <w:numId w:val="3"/>
        </w:numPr>
        <w:rPr>
          <w:color w:val="000000" w:themeColor="text1"/>
          <w:highlight w:val="cyan"/>
        </w:rPr>
      </w:pPr>
      <w:r w:rsidRPr="00A521B7">
        <w:rPr>
          <w:color w:val="000000" w:themeColor="text1"/>
          <w:highlight w:val="cyan"/>
        </w:rPr>
        <w:t>Peut prendre le profil d’Acteur social</w:t>
      </w:r>
    </w:p>
    <w:p w:rsidR="002D64E8" w:rsidRDefault="002D64E8" w:rsidP="002D64E8">
      <w:pPr>
        <w:pStyle w:val="Paragraphedeliste"/>
      </w:pPr>
    </w:p>
    <w:p w:rsidR="002D64E8" w:rsidRDefault="002D64E8" w:rsidP="002D64E8">
      <w:pPr>
        <w:rPr>
          <w:b/>
        </w:rPr>
      </w:pPr>
      <w:r>
        <w:rPr>
          <w:b/>
        </w:rPr>
        <w:br w:type="page"/>
      </w:r>
    </w:p>
    <w:p w:rsidR="002D64E8" w:rsidRPr="002D64E8" w:rsidRDefault="002D64E8" w:rsidP="002D64E8">
      <w:pPr>
        <w:pStyle w:val="Titre2"/>
      </w:pPr>
      <w:bookmarkStart w:id="19" w:name="_Toc417804143"/>
      <w:r w:rsidRPr="002D64E8">
        <w:lastRenderedPageBreak/>
        <w:t>Acteur social</w:t>
      </w:r>
      <w:bookmarkEnd w:id="19"/>
    </w:p>
    <w:p w:rsidR="002D64E8" w:rsidRPr="00874BC5" w:rsidRDefault="002D64E8" w:rsidP="00E04A8F">
      <w:pPr>
        <w:pStyle w:val="Paragraphedeliste"/>
        <w:numPr>
          <w:ilvl w:val="0"/>
          <w:numId w:val="3"/>
        </w:numPr>
        <w:rPr>
          <w:highlight w:val="cyan"/>
        </w:rPr>
      </w:pPr>
      <w:r w:rsidRPr="00874BC5">
        <w:rPr>
          <w:highlight w:val="cyan"/>
        </w:rPr>
        <w:t>Modifier son n° de téléphone pro et son mail pro</w:t>
      </w:r>
    </w:p>
    <w:p w:rsidR="002D64E8" w:rsidRDefault="002D64E8" w:rsidP="00E04A8F">
      <w:pPr>
        <w:pStyle w:val="Paragraphedeliste"/>
        <w:numPr>
          <w:ilvl w:val="0"/>
          <w:numId w:val="3"/>
        </w:numPr>
      </w:pPr>
      <w:r>
        <w:t>Visualise adresse, n° de téléphone et  mail de sa structure sociale ainsi que les noms et prénoms des responsables de sa structure sociale</w:t>
      </w:r>
    </w:p>
    <w:p w:rsidR="002D64E8" w:rsidRDefault="002D64E8" w:rsidP="00E04A8F">
      <w:pPr>
        <w:pStyle w:val="Paragraphedeliste"/>
        <w:numPr>
          <w:ilvl w:val="0"/>
          <w:numId w:val="3"/>
        </w:numPr>
      </w:pPr>
      <w:r>
        <w:t xml:space="preserve">Visualisation de son état si inactif </w:t>
      </w:r>
    </w:p>
    <w:p w:rsidR="002D64E8" w:rsidRDefault="002D64E8" w:rsidP="00E04A8F">
      <w:pPr>
        <w:pStyle w:val="Paragraphedeliste"/>
        <w:numPr>
          <w:ilvl w:val="0"/>
          <w:numId w:val="3"/>
        </w:numPr>
      </w:pPr>
      <w:r>
        <w:t>L’acteur social ne peut pas supprimer son compte, seul le responsable le peut</w:t>
      </w:r>
    </w:p>
    <w:p w:rsidR="002D64E8" w:rsidRPr="00874BC5" w:rsidRDefault="002D64E8" w:rsidP="00E04A8F">
      <w:pPr>
        <w:pStyle w:val="Paragraphedeliste"/>
        <w:numPr>
          <w:ilvl w:val="0"/>
          <w:numId w:val="3"/>
        </w:numPr>
        <w:rPr>
          <w:highlight w:val="cyan"/>
        </w:rPr>
      </w:pPr>
      <w:r w:rsidRPr="00874BC5">
        <w:rPr>
          <w:highlight w:val="cyan"/>
        </w:rPr>
        <w:t>Liste des bénéficiaires ayant désigné l’acteur social comme référent de confiance</w:t>
      </w:r>
    </w:p>
    <w:p w:rsidR="002D64E8" w:rsidRPr="00A521B7" w:rsidRDefault="002D64E8" w:rsidP="00E04A8F">
      <w:pPr>
        <w:pStyle w:val="Paragraphedeliste"/>
        <w:numPr>
          <w:ilvl w:val="0"/>
          <w:numId w:val="3"/>
        </w:numPr>
        <w:rPr>
          <w:highlight w:val="cyan"/>
        </w:rPr>
      </w:pPr>
      <w:r w:rsidRPr="00A521B7">
        <w:rPr>
          <w:highlight w:val="cyan"/>
        </w:rPr>
        <w:t xml:space="preserve">Rechercher un bénéficiaire sur son nom, prénom, date naissance, </w:t>
      </w:r>
      <w:ins w:id="20" w:author="Jean-Michel COT" w:date="2014-05-23T22:39:00Z">
        <w:r w:rsidRPr="00A521B7">
          <w:rPr>
            <w:highlight w:val="cyan"/>
          </w:rPr>
          <w:t xml:space="preserve"> </w:t>
        </w:r>
      </w:ins>
      <w:r w:rsidRPr="00A521B7">
        <w:rPr>
          <w:highlight w:val="cyan"/>
        </w:rPr>
        <w:t xml:space="preserve">téléphone, </w:t>
      </w:r>
      <w:ins w:id="21" w:author="Jean-Michel COT" w:date="2014-05-23T22:39:00Z">
        <w:r w:rsidRPr="00A521B7">
          <w:rPr>
            <w:highlight w:val="cyan"/>
          </w:rPr>
          <w:t xml:space="preserve"> </w:t>
        </w:r>
      </w:ins>
      <w:r w:rsidRPr="00A521B7">
        <w:rPr>
          <w:highlight w:val="cyan"/>
        </w:rPr>
        <w:t xml:space="preserve">mail, nationalité </w:t>
      </w:r>
      <w:ins w:id="22" w:author="Jean-Michel COT" w:date="2014-05-23T22:39:00Z">
        <w:r w:rsidRPr="00A521B7">
          <w:rPr>
            <w:highlight w:val="cyan"/>
          </w:rPr>
          <w:t xml:space="preserve"> </w:t>
        </w:r>
      </w:ins>
      <w:r w:rsidRPr="00A521B7">
        <w:rPr>
          <w:highlight w:val="cyan"/>
        </w:rPr>
        <w:t>et adresse</w:t>
      </w:r>
    </w:p>
    <w:p w:rsidR="002D64E8" w:rsidRPr="00874BC5" w:rsidRDefault="002D64E8" w:rsidP="00E04A8F">
      <w:pPr>
        <w:pStyle w:val="Paragraphedeliste"/>
        <w:numPr>
          <w:ilvl w:val="0"/>
          <w:numId w:val="3"/>
        </w:numPr>
        <w:rPr>
          <w:b/>
          <w:u w:val="single"/>
        </w:rPr>
      </w:pPr>
      <w:r w:rsidRPr="00874BC5">
        <w:rPr>
          <w:u w:val="single"/>
        </w:rPr>
        <w:t>Créer un bénéficiaire en saisissant l’ensemble des informations administratives</w:t>
      </w:r>
    </w:p>
    <w:p w:rsidR="002D64E8" w:rsidRPr="00874BC5" w:rsidRDefault="002D64E8" w:rsidP="00E04A8F">
      <w:pPr>
        <w:pStyle w:val="Paragraphedeliste"/>
        <w:numPr>
          <w:ilvl w:val="0"/>
          <w:numId w:val="3"/>
        </w:numPr>
        <w:rPr>
          <w:highlight w:val="cyan"/>
        </w:rPr>
      </w:pPr>
      <w:r w:rsidRPr="00874BC5">
        <w:rPr>
          <w:highlight w:val="cyan"/>
        </w:rPr>
        <w:t>Visualisation d’un de ses bénéficiaires</w:t>
      </w:r>
    </w:p>
    <w:p w:rsidR="002D64E8" w:rsidRDefault="002D64E8" w:rsidP="00E04A8F">
      <w:pPr>
        <w:pStyle w:val="Paragraphedeliste"/>
        <w:numPr>
          <w:ilvl w:val="1"/>
          <w:numId w:val="3"/>
        </w:numPr>
      </w:pPr>
      <w:r>
        <w:t>Domiciliation postale: adresse et éventuellement structure sociale</w:t>
      </w:r>
    </w:p>
    <w:p w:rsidR="002D64E8" w:rsidRDefault="002D64E8" w:rsidP="00E04A8F">
      <w:pPr>
        <w:pStyle w:val="Paragraphedeliste"/>
        <w:numPr>
          <w:ilvl w:val="1"/>
          <w:numId w:val="3"/>
        </w:numPr>
      </w:pPr>
      <w:r>
        <w:t>Liste des référents</w:t>
      </w:r>
    </w:p>
    <w:p w:rsidR="002D64E8" w:rsidRDefault="002D64E8" w:rsidP="00E04A8F">
      <w:pPr>
        <w:pStyle w:val="Paragraphedeliste"/>
        <w:numPr>
          <w:ilvl w:val="1"/>
          <w:numId w:val="3"/>
        </w:numPr>
      </w:pPr>
      <w:r>
        <w:t>Miniature des papiers administratifs (sauf ceux interdits pour la structure sociale</w:t>
      </w:r>
      <w:r w:rsidR="00DB486D">
        <w:t xml:space="preserve"> et </w:t>
      </w:r>
      <w:proofErr w:type="gramStart"/>
      <w:r w:rsidR="00DB486D">
        <w:t>les fichier</w:t>
      </w:r>
      <w:proofErr w:type="gramEnd"/>
      <w:r w:rsidR="00DB486D">
        <w:t xml:space="preserve"> de type doc</w:t>
      </w:r>
      <w:r>
        <w:t xml:space="preserve">) mais pas les </w:t>
      </w:r>
      <w:r w:rsidR="00DB486D">
        <w:t>fichier de l’espace personnel</w:t>
      </w:r>
    </w:p>
    <w:p w:rsidR="002D64E8" w:rsidRPr="00A521B7" w:rsidRDefault="002D64E8" w:rsidP="00E04A8F">
      <w:pPr>
        <w:pStyle w:val="Paragraphedeliste"/>
        <w:numPr>
          <w:ilvl w:val="1"/>
          <w:numId w:val="3"/>
        </w:numPr>
        <w:rPr>
          <w:highlight w:val="cyan"/>
        </w:rPr>
      </w:pPr>
      <w:r w:rsidRPr="00A521B7">
        <w:rPr>
          <w:highlight w:val="cyan"/>
        </w:rPr>
        <w:t>Accès aux papiers administratifs (protégés par code de lecture du bénéficiaire), enregistrement</w:t>
      </w:r>
      <w:r w:rsidR="00DB486D">
        <w:rPr>
          <w:highlight w:val="cyan"/>
        </w:rPr>
        <w:t xml:space="preserve"> ou impression </w:t>
      </w:r>
      <w:r w:rsidRPr="00A521B7">
        <w:rPr>
          <w:highlight w:val="cyan"/>
        </w:rPr>
        <w:t>possible du fichier protégé.</w:t>
      </w:r>
    </w:p>
    <w:p w:rsidR="002D64E8" w:rsidRPr="00A521B7" w:rsidRDefault="002D64E8" w:rsidP="00E04A8F">
      <w:pPr>
        <w:pStyle w:val="Paragraphedeliste"/>
        <w:numPr>
          <w:ilvl w:val="1"/>
          <w:numId w:val="3"/>
        </w:numPr>
        <w:rPr>
          <w:highlight w:val="cyan"/>
        </w:rPr>
      </w:pPr>
      <w:r w:rsidRPr="00A521B7">
        <w:rPr>
          <w:highlight w:val="cyan"/>
        </w:rPr>
        <w:t xml:space="preserve">Possibilité de déposer un document (doc, VCF </w:t>
      </w:r>
      <w:proofErr w:type="spellStart"/>
      <w:r w:rsidRPr="00A521B7">
        <w:rPr>
          <w:highlight w:val="cyan"/>
        </w:rPr>
        <w:t>pdf</w:t>
      </w:r>
      <w:proofErr w:type="spellEnd"/>
      <w:r w:rsidRPr="00A521B7">
        <w:rPr>
          <w:highlight w:val="cyan"/>
        </w:rPr>
        <w:t xml:space="preserve"> ou image </w:t>
      </w:r>
      <w:proofErr w:type="spellStart"/>
      <w:r w:rsidRPr="00A521B7">
        <w:rPr>
          <w:highlight w:val="cyan"/>
        </w:rPr>
        <w:t>jpg</w:t>
      </w:r>
      <w:proofErr w:type="spellEnd"/>
      <w:r w:rsidRPr="00A521B7">
        <w:rPr>
          <w:highlight w:val="cyan"/>
        </w:rPr>
        <w:t>,</w:t>
      </w:r>
      <w:r w:rsidR="00167375">
        <w:rPr>
          <w:highlight w:val="cyan"/>
        </w:rPr>
        <w:t xml:space="preserve"> PNG, GIF</w:t>
      </w:r>
      <w:r w:rsidRPr="00A521B7">
        <w:rPr>
          <w:highlight w:val="cyan"/>
        </w:rPr>
        <w:t xml:space="preserve">) dans le dépôt administratif </w:t>
      </w:r>
      <w:ins w:id="23" w:author="Jean-Michel COT" w:date="2014-05-23T22:39:00Z">
        <w:r w:rsidRPr="00A521B7">
          <w:rPr>
            <w:highlight w:val="cyan"/>
          </w:rPr>
          <w:t xml:space="preserve"> </w:t>
        </w:r>
      </w:ins>
      <w:r w:rsidRPr="00A521B7">
        <w:rPr>
          <w:highlight w:val="cyan"/>
        </w:rPr>
        <w:t xml:space="preserve">du bénéficiaire </w:t>
      </w:r>
      <w:r w:rsidR="00BC699E">
        <w:rPr>
          <w:highlight w:val="cyan"/>
        </w:rPr>
        <w:t>(</w:t>
      </w:r>
      <w:r w:rsidRPr="00A521B7">
        <w:rPr>
          <w:highlight w:val="cyan"/>
        </w:rPr>
        <w:t xml:space="preserve">en mode direct </w:t>
      </w:r>
      <w:r w:rsidR="00BC699E">
        <w:rPr>
          <w:highlight w:val="cyan"/>
        </w:rPr>
        <w:t xml:space="preserve">sur poste de test uniquement) </w:t>
      </w:r>
      <w:r w:rsidRPr="00A521B7">
        <w:rPr>
          <w:highlight w:val="cyan"/>
        </w:rPr>
        <w:t>ou</w:t>
      </w:r>
      <w:r>
        <w:t xml:space="preserve"> en Drag and drop </w:t>
      </w:r>
      <w:r w:rsidRPr="00A521B7">
        <w:rPr>
          <w:highlight w:val="cyan"/>
        </w:rPr>
        <w:t xml:space="preserve">ou par envoi de mail sans avoir à </w:t>
      </w:r>
      <w:r w:rsidR="00AF6917" w:rsidRPr="00A521B7">
        <w:rPr>
          <w:highlight w:val="cyan"/>
        </w:rPr>
        <w:t>demander</w:t>
      </w:r>
      <w:r w:rsidRPr="00A521B7">
        <w:rPr>
          <w:highlight w:val="cyan"/>
        </w:rPr>
        <w:t xml:space="preserve"> l’autorisation de dépôt (car déjà référent de confiance)</w:t>
      </w:r>
    </w:p>
    <w:p w:rsidR="002D64E8" w:rsidRPr="00FB27FB" w:rsidRDefault="002D64E8" w:rsidP="00E04A8F">
      <w:pPr>
        <w:pStyle w:val="Paragraphedeliste"/>
        <w:numPr>
          <w:ilvl w:val="2"/>
          <w:numId w:val="3"/>
        </w:numPr>
        <w:rPr>
          <w:b/>
          <w:color w:val="7030A0"/>
        </w:rPr>
      </w:pPr>
      <w:r w:rsidRPr="00107D24">
        <w:t xml:space="preserve">Possibilité de modifier le type du document </w:t>
      </w:r>
    </w:p>
    <w:p w:rsidR="002D64E8" w:rsidRDefault="002D64E8" w:rsidP="00E04A8F">
      <w:pPr>
        <w:pStyle w:val="Paragraphedeliste"/>
        <w:numPr>
          <w:ilvl w:val="2"/>
          <w:numId w:val="3"/>
        </w:numPr>
      </w:pPr>
      <w:r>
        <w:t>n’a pas de possibilité de le supprimer comme peut le faire le bénéficiaire sauf pour les documents qu’il a lui-même déposé</w:t>
      </w:r>
    </w:p>
    <w:p w:rsidR="002D64E8" w:rsidRDefault="002D64E8" w:rsidP="00E04A8F">
      <w:pPr>
        <w:pStyle w:val="Paragraphedeliste"/>
        <w:numPr>
          <w:ilvl w:val="1"/>
          <w:numId w:val="3"/>
        </w:numPr>
      </w:pPr>
      <w:r>
        <w:t xml:space="preserve">Possibilité de demander </w:t>
      </w:r>
      <w:r w:rsidR="00A521B7">
        <w:t xml:space="preserve">au responsable </w:t>
      </w:r>
      <w:r>
        <w:t>un accès temporaire aux fichiers du bénéficiaire</w:t>
      </w:r>
      <w:r w:rsidR="00A521B7">
        <w:t xml:space="preserve"> </w:t>
      </w:r>
    </w:p>
    <w:p w:rsidR="00A521B7" w:rsidRPr="00F37E97" w:rsidRDefault="00A521B7" w:rsidP="00A521B7">
      <w:pPr>
        <w:pStyle w:val="Paragraphedeliste"/>
        <w:numPr>
          <w:ilvl w:val="2"/>
          <w:numId w:val="3"/>
        </w:numPr>
        <w:rPr>
          <w:color w:val="FF0000"/>
        </w:rPr>
      </w:pPr>
      <w:r w:rsidRPr="00F37E97">
        <w:rPr>
          <w:color w:val="FF0000"/>
        </w:rPr>
        <w:t>Si accord donné par responsable, accès aux documents administratifs avec le code fourni (4 chiffres) et non le code de lecture du bénéficiaire.</w:t>
      </w:r>
      <w:r>
        <w:rPr>
          <w:color w:val="FF0000"/>
        </w:rPr>
        <w:t xml:space="preserve"> (Bug en cours)</w:t>
      </w:r>
    </w:p>
    <w:p w:rsidR="002D64E8" w:rsidRPr="00A521B7" w:rsidRDefault="002D64E8" w:rsidP="00E04A8F">
      <w:pPr>
        <w:pStyle w:val="Paragraphedeliste"/>
        <w:numPr>
          <w:ilvl w:val="1"/>
          <w:numId w:val="3"/>
        </w:numPr>
      </w:pPr>
      <w:r w:rsidRPr="00A521B7">
        <w:t>Possibilité de signaler un contenu illicite à l’administrateur</w:t>
      </w:r>
    </w:p>
    <w:p w:rsidR="002D64E8" w:rsidRDefault="002D64E8" w:rsidP="00E04A8F">
      <w:pPr>
        <w:pStyle w:val="Paragraphedeliste"/>
        <w:numPr>
          <w:ilvl w:val="1"/>
          <w:numId w:val="3"/>
        </w:numPr>
      </w:pPr>
      <w:r>
        <w:t xml:space="preserve">Affichage si accord donné par un responsable et affichage du nom de celui-ci </w:t>
      </w:r>
    </w:p>
    <w:p w:rsidR="002D64E8" w:rsidRPr="00A521B7" w:rsidRDefault="002D64E8" w:rsidP="00E04A8F">
      <w:pPr>
        <w:pStyle w:val="Paragraphedeliste"/>
        <w:numPr>
          <w:ilvl w:val="1"/>
          <w:numId w:val="3"/>
        </w:numPr>
        <w:rPr>
          <w:highlight w:val="cyan"/>
        </w:rPr>
      </w:pPr>
      <w:r w:rsidRPr="00A521B7">
        <w:rPr>
          <w:highlight w:val="cyan"/>
        </w:rPr>
        <w:t>Possibilité d’activer l’autorisation de dépôt de papiers administratifs par mail pour la journée</w:t>
      </w:r>
      <w:r w:rsidR="00F9202B">
        <w:rPr>
          <w:highlight w:val="cyan"/>
        </w:rPr>
        <w:t xml:space="preserve"> avec affichage des adresses à utiliser</w:t>
      </w:r>
    </w:p>
    <w:p w:rsidR="002D64E8" w:rsidRPr="00A521B7" w:rsidRDefault="002D64E8" w:rsidP="00E04A8F">
      <w:pPr>
        <w:pStyle w:val="Paragraphedeliste"/>
        <w:numPr>
          <w:ilvl w:val="1"/>
          <w:numId w:val="3"/>
        </w:numPr>
        <w:rPr>
          <w:highlight w:val="cyan"/>
        </w:rPr>
      </w:pPr>
      <w:r w:rsidRPr="00A521B7">
        <w:rPr>
          <w:highlight w:val="cyan"/>
        </w:rPr>
        <w:t>Possibilité de saisir des rappels de rendez-vous si le bénéficiaire a un n° de téléphone portable (indication heure + texte à envoyer + délais avant rendez pour être prévenu)</w:t>
      </w:r>
    </w:p>
    <w:p w:rsidR="002D64E8" w:rsidRPr="00A521B7" w:rsidRDefault="002D64E8" w:rsidP="00E04A8F">
      <w:pPr>
        <w:pStyle w:val="Paragraphedeliste"/>
        <w:numPr>
          <w:ilvl w:val="2"/>
          <w:numId w:val="3"/>
        </w:numPr>
        <w:rPr>
          <w:highlight w:val="cyan"/>
        </w:rPr>
      </w:pPr>
      <w:r w:rsidRPr="00A521B7">
        <w:rPr>
          <w:highlight w:val="cyan"/>
        </w:rPr>
        <w:t>Visualisation uniquement des rdv dont Acteur social est à l’origine</w:t>
      </w:r>
    </w:p>
    <w:p w:rsidR="002D64E8" w:rsidRDefault="002D64E8" w:rsidP="00E04A8F">
      <w:pPr>
        <w:pStyle w:val="Paragraphedeliste"/>
        <w:numPr>
          <w:ilvl w:val="0"/>
          <w:numId w:val="3"/>
        </w:numPr>
      </w:pPr>
      <w:r>
        <w:t>Consulter son historique de connexion et déconnexion, de modification de ses coordonnées et d’accès aux documents</w:t>
      </w:r>
    </w:p>
    <w:p w:rsidR="002D64E8" w:rsidRPr="00874BC5" w:rsidRDefault="002D64E8" w:rsidP="00E04A8F">
      <w:pPr>
        <w:pStyle w:val="Paragraphedeliste"/>
        <w:numPr>
          <w:ilvl w:val="0"/>
          <w:numId w:val="3"/>
        </w:numPr>
        <w:rPr>
          <w:highlight w:val="cyan"/>
        </w:rPr>
      </w:pPr>
      <w:r w:rsidRPr="00874BC5">
        <w:rPr>
          <w:highlight w:val="cyan"/>
        </w:rPr>
        <w:t>Récupération du mot de passe par mail en donnant soit son identifiant ou son mail</w:t>
      </w:r>
    </w:p>
    <w:p w:rsidR="002D64E8" w:rsidRDefault="002D64E8" w:rsidP="00E04A8F">
      <w:pPr>
        <w:pStyle w:val="Paragraphedeliste"/>
        <w:numPr>
          <w:ilvl w:val="0"/>
          <w:numId w:val="3"/>
        </w:numPr>
      </w:pPr>
      <w:r>
        <w:t xml:space="preserve">Récupération de son identifiant, contacter son responsable de structure sociale pour lequel Identifiant est visible </w:t>
      </w:r>
    </w:p>
    <w:p w:rsidR="002D64E8" w:rsidRPr="00874BC5" w:rsidRDefault="002D64E8" w:rsidP="00E04A8F">
      <w:pPr>
        <w:pStyle w:val="Paragraphedeliste"/>
        <w:numPr>
          <w:ilvl w:val="0"/>
          <w:numId w:val="3"/>
        </w:numPr>
        <w:rPr>
          <w:b/>
          <w:highlight w:val="cyan"/>
        </w:rPr>
      </w:pPr>
      <w:r w:rsidRPr="00874BC5">
        <w:rPr>
          <w:highlight w:val="cyan"/>
        </w:rPr>
        <w:t>Dépôt dans le dossier « justificatif » un document visible en clair  par l’administrateur, contenant un Scan d’un document officiel justifiant de l’appartenance du propriétaire du compte à la structure.</w:t>
      </w:r>
    </w:p>
    <w:p w:rsidR="002D64E8" w:rsidRDefault="002D64E8" w:rsidP="00E04A8F">
      <w:pPr>
        <w:pStyle w:val="Paragraphedeliste"/>
        <w:numPr>
          <w:ilvl w:val="0"/>
          <w:numId w:val="3"/>
        </w:numPr>
      </w:pPr>
      <w:r>
        <w:t>Possibilité de savoir sur la base du nom, prénom et date de naissance s’il existe déjà un compte même si l’on n’est pas le référent</w:t>
      </w:r>
    </w:p>
    <w:p w:rsidR="002D64E8" w:rsidRDefault="002D64E8" w:rsidP="00E04A8F">
      <w:pPr>
        <w:pStyle w:val="Paragraphedeliste"/>
        <w:numPr>
          <w:ilvl w:val="0"/>
          <w:numId w:val="3"/>
        </w:numPr>
      </w:pPr>
      <w:r>
        <w:t>Visualisation des structures sociales enregistrées par critère de filtrage</w:t>
      </w:r>
    </w:p>
    <w:p w:rsidR="002D64E8" w:rsidRDefault="002D64E8" w:rsidP="00E04A8F">
      <w:pPr>
        <w:pStyle w:val="Paragraphedeliste"/>
        <w:numPr>
          <w:ilvl w:val="0"/>
          <w:numId w:val="3"/>
        </w:numPr>
      </w:pPr>
      <w:r>
        <w:t>Possibilité de créer une structure sociale  (mais pas de modification ni de suppression possible)</w:t>
      </w:r>
    </w:p>
    <w:p w:rsidR="007321A3" w:rsidRDefault="001F37F8" w:rsidP="007321A3">
      <w:pPr>
        <w:pStyle w:val="Paragraphedeliste"/>
        <w:numPr>
          <w:ilvl w:val="0"/>
          <w:numId w:val="3"/>
        </w:numPr>
      </w:pPr>
      <w:r>
        <w:lastRenderedPageBreak/>
        <w:t>Possibilité de lister ses collègues acteurs sociaux</w:t>
      </w:r>
      <w:r w:rsidR="00A21245">
        <w:t xml:space="preserve"> </w:t>
      </w:r>
      <w:r w:rsidR="007321A3">
        <w:t>(et leur état actif ou inactif) ainsi</w:t>
      </w:r>
      <w:r w:rsidR="00A21245">
        <w:t xml:space="preserve"> que les responsables </w:t>
      </w:r>
      <w:r w:rsidR="002742BE">
        <w:t>vis-à-vis de</w:t>
      </w:r>
      <w:r w:rsidR="00A21245">
        <w:t xml:space="preserve"> doc-depot</w:t>
      </w:r>
    </w:p>
    <w:p w:rsidR="00F9202B" w:rsidRPr="00DB360E" w:rsidRDefault="00F9202B" w:rsidP="00F9202B">
      <w:pPr>
        <w:pStyle w:val="Paragraphedeliste"/>
        <w:numPr>
          <w:ilvl w:val="0"/>
          <w:numId w:val="3"/>
        </w:numPr>
      </w:pPr>
      <w:r>
        <w:t>On visualise les fonctions FISSA disponibles pour la structure</w:t>
      </w:r>
    </w:p>
    <w:p w:rsidR="00F9202B" w:rsidRPr="00107D24" w:rsidRDefault="00F9202B" w:rsidP="00F9202B">
      <w:pPr>
        <w:pStyle w:val="Paragraphedeliste"/>
      </w:pPr>
    </w:p>
    <w:p w:rsidR="002D64E8" w:rsidRPr="002D64E8" w:rsidRDefault="002D64E8" w:rsidP="002D64E8">
      <w:pPr>
        <w:pStyle w:val="Titre2"/>
      </w:pPr>
      <w:bookmarkStart w:id="24" w:name="_Toc417804144"/>
      <w:r w:rsidRPr="002D64E8">
        <w:t>Bénéficiaire</w:t>
      </w:r>
      <w:bookmarkEnd w:id="24"/>
    </w:p>
    <w:p w:rsidR="002D64E8" w:rsidRPr="00D63687" w:rsidRDefault="002D64E8" w:rsidP="00E04A8F">
      <w:pPr>
        <w:pStyle w:val="Paragraphedeliste"/>
        <w:numPr>
          <w:ilvl w:val="0"/>
          <w:numId w:val="4"/>
        </w:numPr>
        <w:rPr>
          <w:b/>
          <w:u w:val="single"/>
        </w:rPr>
      </w:pPr>
      <w:r w:rsidRPr="00D63687">
        <w:rPr>
          <w:u w:val="single"/>
        </w:rPr>
        <w:t>Modifier son n° de téléphone et son mail</w:t>
      </w:r>
    </w:p>
    <w:p w:rsidR="002D64E8" w:rsidRPr="00D63687" w:rsidRDefault="002D64E8" w:rsidP="00E04A8F">
      <w:pPr>
        <w:pStyle w:val="Paragraphedeliste"/>
        <w:numPr>
          <w:ilvl w:val="0"/>
          <w:numId w:val="4"/>
        </w:numPr>
        <w:rPr>
          <w:b/>
          <w:u w:val="single"/>
        </w:rPr>
      </w:pPr>
      <w:r w:rsidRPr="00D63687">
        <w:rPr>
          <w:u w:val="single"/>
        </w:rPr>
        <w:t>Modifier sa domiciliation postale, soit une structure sociale déjà enregistrée (pas de saisie d’adresse) soit saisie d’une adresse libre</w:t>
      </w:r>
    </w:p>
    <w:p w:rsidR="002D64E8" w:rsidRDefault="002D64E8" w:rsidP="00E04A8F">
      <w:pPr>
        <w:pStyle w:val="Paragraphedeliste"/>
        <w:numPr>
          <w:ilvl w:val="0"/>
          <w:numId w:val="4"/>
        </w:numPr>
      </w:pPr>
      <w:r>
        <w:t xml:space="preserve">Visualiser les référents de confiance </w:t>
      </w:r>
    </w:p>
    <w:p w:rsidR="002D64E8" w:rsidRPr="00D63687" w:rsidRDefault="002D64E8" w:rsidP="00E04A8F">
      <w:pPr>
        <w:pStyle w:val="Paragraphedeliste"/>
        <w:numPr>
          <w:ilvl w:val="0"/>
          <w:numId w:val="4"/>
        </w:numPr>
        <w:rPr>
          <w:u w:val="single"/>
        </w:rPr>
      </w:pPr>
      <w:r w:rsidRPr="00D63687">
        <w:rPr>
          <w:u w:val="single"/>
        </w:rPr>
        <w:t>Enregistrer des référents de confiance soit acteur social d’une structure sociale</w:t>
      </w:r>
      <w:del w:id="25" w:author="Jean-Michel COT" w:date="2014-05-23T22:39:00Z">
        <w:r w:rsidRPr="00D63687">
          <w:rPr>
            <w:u w:val="single"/>
          </w:rPr>
          <w:delText>,</w:delText>
        </w:r>
      </w:del>
      <w:r w:rsidRPr="00D63687">
        <w:rPr>
          <w:u w:val="single"/>
        </w:rPr>
        <w:t xml:space="preserve"> soit libre</w:t>
      </w:r>
    </w:p>
    <w:p w:rsidR="002D64E8" w:rsidRPr="00D63687" w:rsidRDefault="002D64E8" w:rsidP="00E04A8F">
      <w:pPr>
        <w:pStyle w:val="Paragraphedeliste"/>
        <w:numPr>
          <w:ilvl w:val="0"/>
          <w:numId w:val="4"/>
        </w:numPr>
        <w:rPr>
          <w:u w:val="single"/>
        </w:rPr>
      </w:pPr>
      <w:r w:rsidRPr="00D63687">
        <w:rPr>
          <w:u w:val="single"/>
        </w:rPr>
        <w:t xml:space="preserve">Possibilité de supprimer un référent de confiance </w:t>
      </w:r>
    </w:p>
    <w:p w:rsidR="002D64E8" w:rsidRDefault="002D64E8" w:rsidP="00E04A8F">
      <w:pPr>
        <w:pStyle w:val="Paragraphedeliste"/>
        <w:numPr>
          <w:ilvl w:val="0"/>
          <w:numId w:val="4"/>
        </w:numPr>
      </w:pPr>
      <w:r>
        <w:t xml:space="preserve">Miniature des papiers administratifs (avec indication que protégé par un code de lecture par la présence d’un symbole cadenas)  </w:t>
      </w:r>
    </w:p>
    <w:p w:rsidR="002D64E8" w:rsidRDefault="002D64E8" w:rsidP="00E04A8F">
      <w:pPr>
        <w:pStyle w:val="Paragraphedeliste"/>
        <w:numPr>
          <w:ilvl w:val="0"/>
          <w:numId w:val="4"/>
        </w:numPr>
      </w:pPr>
      <w:r>
        <w:t>Miniature des photos (espace perso), non protégées par un code de lecture</w:t>
      </w:r>
    </w:p>
    <w:p w:rsidR="002D64E8" w:rsidRDefault="002D64E8" w:rsidP="00E04A8F">
      <w:pPr>
        <w:pStyle w:val="Paragraphedeliste"/>
        <w:numPr>
          <w:ilvl w:val="0"/>
          <w:numId w:val="4"/>
        </w:numPr>
        <w:rPr>
          <w:u w:val="single"/>
        </w:rPr>
      </w:pPr>
      <w:r w:rsidRPr="00D63687">
        <w:rPr>
          <w:u w:val="single"/>
        </w:rPr>
        <w:t xml:space="preserve">Possibilité de visualiser et de modifier le code de lecture (des papiers et photos) après saisie du mot de passe </w:t>
      </w:r>
    </w:p>
    <w:p w:rsidR="002D64E8" w:rsidRPr="00FC331B" w:rsidRDefault="002D64E8" w:rsidP="00E04A8F">
      <w:pPr>
        <w:pStyle w:val="Paragraphedeliste"/>
        <w:numPr>
          <w:ilvl w:val="1"/>
          <w:numId w:val="4"/>
        </w:numPr>
      </w:pPr>
      <w:r w:rsidRPr="00FC331B">
        <w:t>Si le code de lecture est vide alors les fichiers ne non pas protégés</w:t>
      </w:r>
    </w:p>
    <w:p w:rsidR="002D64E8" w:rsidRDefault="002D64E8" w:rsidP="00E04A8F">
      <w:pPr>
        <w:pStyle w:val="Paragraphedeliste"/>
        <w:numPr>
          <w:ilvl w:val="0"/>
          <w:numId w:val="4"/>
        </w:numPr>
      </w:pPr>
      <w:r>
        <w:t>Accès aux papiers administratifs protégés par code de lecture, différent du mot de passe de connexion au site</w:t>
      </w:r>
      <w:proofErr w:type="gramStart"/>
      <w:r>
        <w:t>,</w:t>
      </w:r>
      <w:ins w:id="26" w:author="Jean-Michel COT" w:date="2014-05-23T22:39:00Z">
        <w:r>
          <w:t>.,</w:t>
        </w:r>
      </w:ins>
      <w:proofErr w:type="gramEnd"/>
      <w:r>
        <w:t xml:space="preserve"> ou accès aux photos (non protégées par mot de passe), enregistrement du fichier protégé possible.</w:t>
      </w:r>
    </w:p>
    <w:p w:rsidR="002D64E8" w:rsidRDefault="002D64E8" w:rsidP="00E04A8F">
      <w:pPr>
        <w:pStyle w:val="Paragraphedeliste"/>
        <w:numPr>
          <w:ilvl w:val="0"/>
          <w:numId w:val="4"/>
        </w:numPr>
      </w:pPr>
      <w:r w:rsidRPr="00764215">
        <w:rPr>
          <w:u w:val="single"/>
        </w:rPr>
        <w:t>Possibilité de déposer un document (</w:t>
      </w:r>
      <w:proofErr w:type="spellStart"/>
      <w:r w:rsidRPr="00764215">
        <w:rPr>
          <w:u w:val="single"/>
        </w:rPr>
        <w:t>pdf</w:t>
      </w:r>
      <w:proofErr w:type="spellEnd"/>
      <w:r w:rsidRPr="00764215">
        <w:rPr>
          <w:u w:val="single"/>
        </w:rPr>
        <w:t xml:space="preserve"> ou image </w:t>
      </w:r>
      <w:proofErr w:type="spellStart"/>
      <w:r w:rsidRPr="00764215">
        <w:rPr>
          <w:u w:val="single"/>
        </w:rPr>
        <w:t>jpg</w:t>
      </w:r>
      <w:proofErr w:type="spellEnd"/>
      <w:r w:rsidRPr="00764215">
        <w:rPr>
          <w:u w:val="single"/>
        </w:rPr>
        <w:t xml:space="preserve">, </w:t>
      </w:r>
      <w:proofErr w:type="spellStart"/>
      <w:r w:rsidRPr="00764215">
        <w:rPr>
          <w:u w:val="single"/>
        </w:rPr>
        <w:t>png</w:t>
      </w:r>
      <w:proofErr w:type="spellEnd"/>
      <w:r w:rsidRPr="00764215">
        <w:rPr>
          <w:u w:val="single"/>
        </w:rPr>
        <w:t xml:space="preserve"> ou </w:t>
      </w:r>
      <w:proofErr w:type="spellStart"/>
      <w:r w:rsidRPr="00764215">
        <w:rPr>
          <w:u w:val="single"/>
        </w:rPr>
        <w:t>gif</w:t>
      </w:r>
      <w:proofErr w:type="spellEnd"/>
      <w:r w:rsidRPr="00764215">
        <w:rPr>
          <w:u w:val="single"/>
        </w:rPr>
        <w:t>) dans le dépôt administratif ou dépôt photo</w:t>
      </w:r>
      <w:r>
        <w:t xml:space="preserve"> (60 max au total) du bénéficiaire, avec saisie de la référence du document (champ libre)</w:t>
      </w:r>
    </w:p>
    <w:p w:rsidR="002D64E8" w:rsidRDefault="002D64E8" w:rsidP="00E04A8F">
      <w:pPr>
        <w:pStyle w:val="Paragraphedeliste"/>
        <w:numPr>
          <w:ilvl w:val="0"/>
          <w:numId w:val="4"/>
        </w:numPr>
      </w:pPr>
      <w:r>
        <w:t xml:space="preserve">Les fichiers déposés ne peuvent dépasser </w:t>
      </w:r>
      <w:r w:rsidRPr="00107D24">
        <w:t xml:space="preserve">8 Mo </w:t>
      </w:r>
    </w:p>
    <w:p w:rsidR="002D64E8" w:rsidRPr="00107D24" w:rsidRDefault="002D64E8" w:rsidP="00E04A8F">
      <w:pPr>
        <w:pStyle w:val="Paragraphedeliste"/>
        <w:numPr>
          <w:ilvl w:val="0"/>
          <w:numId w:val="3"/>
        </w:numPr>
      </w:pPr>
      <w:r w:rsidRPr="00107D24">
        <w:t>Si on dépose 2 fois le même fichier (même nom et même taille) alors on n’en garde qu’un.</w:t>
      </w:r>
    </w:p>
    <w:p w:rsidR="002D64E8" w:rsidRDefault="002D64E8" w:rsidP="00E04A8F">
      <w:pPr>
        <w:pStyle w:val="Paragraphedeliste"/>
        <w:numPr>
          <w:ilvl w:val="0"/>
          <w:numId w:val="4"/>
        </w:numPr>
      </w:pPr>
      <w:r w:rsidRPr="00D63687">
        <w:rPr>
          <w:u w:val="single"/>
        </w:rPr>
        <w:t xml:space="preserve">Dépôt en mode </w:t>
      </w:r>
      <w:proofErr w:type="gramStart"/>
      <w:r w:rsidRPr="00D63687">
        <w:rPr>
          <w:u w:val="single"/>
        </w:rPr>
        <w:t>direct</w:t>
      </w:r>
      <w:r>
        <w:rPr>
          <w:u w:val="single"/>
        </w:rPr>
        <w:t>(</w:t>
      </w:r>
      <w:proofErr w:type="spellStart"/>
      <w:proofErr w:type="gramEnd"/>
      <w:r>
        <w:rPr>
          <w:u w:val="single"/>
        </w:rPr>
        <w:t>upload</w:t>
      </w:r>
      <w:proofErr w:type="spellEnd"/>
      <w:r>
        <w:rPr>
          <w:u w:val="single"/>
        </w:rPr>
        <w:t>)</w:t>
      </w:r>
      <w:r w:rsidRPr="00D63687">
        <w:rPr>
          <w:u w:val="single"/>
        </w:rPr>
        <w:t xml:space="preserve"> </w:t>
      </w:r>
      <w:r>
        <w:t>ou en Drag and drop (Glisser / déposer)</w:t>
      </w:r>
    </w:p>
    <w:p w:rsidR="002D64E8" w:rsidRDefault="002D64E8" w:rsidP="00E04A8F">
      <w:pPr>
        <w:pStyle w:val="Paragraphedeliste"/>
        <w:numPr>
          <w:ilvl w:val="1"/>
          <w:numId w:val="4"/>
        </w:numPr>
      </w:pPr>
      <w:r>
        <w:t>Les doublons ne sont pas gardés (nom + taille fichier)</w:t>
      </w:r>
    </w:p>
    <w:p w:rsidR="002D64E8" w:rsidRPr="00D63687" w:rsidRDefault="002D64E8" w:rsidP="00E04A8F">
      <w:pPr>
        <w:pStyle w:val="Paragraphedeliste"/>
        <w:numPr>
          <w:ilvl w:val="0"/>
          <w:numId w:val="4"/>
        </w:numPr>
        <w:rPr>
          <w:u w:val="single"/>
        </w:rPr>
      </w:pPr>
      <w:r w:rsidRPr="00D63687">
        <w:rPr>
          <w:u w:val="single"/>
        </w:rPr>
        <w:t>Possibilité de supprimer un papier ou photo après demande de confirmation.</w:t>
      </w:r>
    </w:p>
    <w:p w:rsidR="002D64E8" w:rsidRPr="00A521B7" w:rsidRDefault="002D64E8" w:rsidP="00E04A8F">
      <w:pPr>
        <w:pStyle w:val="Paragraphedeliste"/>
        <w:numPr>
          <w:ilvl w:val="0"/>
          <w:numId w:val="4"/>
        </w:numPr>
        <w:rPr>
          <w:highlight w:val="cyan"/>
        </w:rPr>
      </w:pPr>
      <w:r w:rsidRPr="00A521B7">
        <w:rPr>
          <w:highlight w:val="cyan"/>
        </w:rPr>
        <w:t>Possibilité d’activer l’autorisation de dépôt de papiers administratifs par mail pour la journée</w:t>
      </w:r>
      <w:ins w:id="27" w:author="Jean-Michel COT" w:date="2014-05-23T22:39:00Z">
        <w:r w:rsidRPr="00A521B7">
          <w:rPr>
            <w:highlight w:val="cyan"/>
          </w:rPr>
          <w:t xml:space="preserve"> </w:t>
        </w:r>
      </w:ins>
    </w:p>
    <w:p w:rsidR="002D64E8" w:rsidRPr="00A521B7" w:rsidRDefault="002D64E8" w:rsidP="00E04A8F">
      <w:pPr>
        <w:pStyle w:val="Paragraphedeliste"/>
        <w:numPr>
          <w:ilvl w:val="1"/>
          <w:numId w:val="4"/>
        </w:numPr>
        <w:rPr>
          <w:highlight w:val="cyan"/>
        </w:rPr>
      </w:pPr>
      <w:r w:rsidRPr="00A521B7">
        <w:rPr>
          <w:highlight w:val="cyan"/>
        </w:rPr>
        <w:t>Par le site</w:t>
      </w:r>
      <w:r w:rsidR="00F9202B">
        <w:rPr>
          <w:highlight w:val="cyan"/>
        </w:rPr>
        <w:t xml:space="preserve"> avec affichage des adresses à utiliser</w:t>
      </w:r>
    </w:p>
    <w:p w:rsidR="002D64E8" w:rsidRDefault="002D64E8" w:rsidP="00E04A8F">
      <w:pPr>
        <w:pStyle w:val="Paragraphedeliste"/>
        <w:numPr>
          <w:ilvl w:val="1"/>
          <w:numId w:val="4"/>
        </w:numPr>
      </w:pPr>
      <w:r>
        <w:t>Par l’envoi d’un SMS depuis son téléphone en indiquant « Activation »</w:t>
      </w:r>
    </w:p>
    <w:p w:rsidR="002D64E8" w:rsidRPr="00A521B7" w:rsidRDefault="002D64E8" w:rsidP="00E04A8F">
      <w:pPr>
        <w:pStyle w:val="Paragraphedeliste"/>
        <w:numPr>
          <w:ilvl w:val="0"/>
          <w:numId w:val="4"/>
        </w:numPr>
        <w:rPr>
          <w:highlight w:val="cyan"/>
        </w:rPr>
      </w:pPr>
      <w:r w:rsidRPr="00A521B7">
        <w:rPr>
          <w:highlight w:val="cyan"/>
        </w:rPr>
        <w:t>Possibilité de supprimer l’autorisation de dépôt de papiers administratifs par mail depuis le site</w:t>
      </w:r>
    </w:p>
    <w:p w:rsidR="002D64E8" w:rsidRDefault="002D64E8" w:rsidP="00E04A8F">
      <w:pPr>
        <w:pStyle w:val="Paragraphedeliste"/>
        <w:numPr>
          <w:ilvl w:val="0"/>
          <w:numId w:val="4"/>
        </w:numPr>
      </w:pPr>
      <w:r>
        <w:t xml:space="preserve">L’émetteur de document par mail est averti par mail uniquement en cas de réussite du dépôt. </w:t>
      </w:r>
    </w:p>
    <w:p w:rsidR="002D64E8" w:rsidRDefault="002D64E8" w:rsidP="00E04A8F">
      <w:pPr>
        <w:pStyle w:val="Paragraphedeliste"/>
        <w:numPr>
          <w:ilvl w:val="0"/>
          <w:numId w:val="4"/>
        </w:numPr>
      </w:pPr>
      <w:r>
        <w:t xml:space="preserve">Visualisation de toutes les notes envoyées par SMS au numéro </w:t>
      </w:r>
      <w:proofErr w:type="spellStart"/>
      <w:r>
        <w:t>xxxxx</w:t>
      </w:r>
      <w:proofErr w:type="spellEnd"/>
      <w:r>
        <w:t xml:space="preserve"> depuis le portable renseigné sur le compte du bénéficiaire ; Visualisation par ordre chronologie avec indication de la date et de l’heure d’arrivée</w:t>
      </w:r>
    </w:p>
    <w:p w:rsidR="002D64E8" w:rsidRPr="00D63687" w:rsidRDefault="002D64E8" w:rsidP="00E04A8F">
      <w:pPr>
        <w:pStyle w:val="Paragraphedeliste"/>
        <w:numPr>
          <w:ilvl w:val="0"/>
          <w:numId w:val="4"/>
        </w:numPr>
        <w:rPr>
          <w:u w:val="single"/>
        </w:rPr>
      </w:pPr>
      <w:r w:rsidRPr="00D63687">
        <w:rPr>
          <w:u w:val="single"/>
        </w:rPr>
        <w:t xml:space="preserve">Possibilité d’ajouter des notes manuellement </w:t>
      </w:r>
    </w:p>
    <w:p w:rsidR="002D64E8" w:rsidRPr="00D63687" w:rsidRDefault="002D64E8" w:rsidP="00E04A8F">
      <w:pPr>
        <w:pStyle w:val="Paragraphedeliste"/>
        <w:numPr>
          <w:ilvl w:val="0"/>
          <w:numId w:val="4"/>
        </w:numPr>
        <w:rPr>
          <w:u w:val="single"/>
        </w:rPr>
      </w:pPr>
      <w:r w:rsidRPr="00D63687">
        <w:rPr>
          <w:u w:val="single"/>
        </w:rPr>
        <w:t>Possibilité de supprimer des notes sans confirmation</w:t>
      </w:r>
    </w:p>
    <w:p w:rsidR="002D64E8" w:rsidRDefault="002D64E8" w:rsidP="00E04A8F">
      <w:pPr>
        <w:pStyle w:val="Paragraphedeliste"/>
        <w:numPr>
          <w:ilvl w:val="0"/>
          <w:numId w:val="4"/>
        </w:numPr>
      </w:pPr>
      <w:r>
        <w:t>Filtrage des notes envoyées sur le texte contenu ou de la date</w:t>
      </w:r>
    </w:p>
    <w:p w:rsidR="002D64E8" w:rsidRPr="00A521B7" w:rsidRDefault="002D64E8" w:rsidP="00E04A8F">
      <w:pPr>
        <w:pStyle w:val="Paragraphedeliste"/>
        <w:numPr>
          <w:ilvl w:val="0"/>
          <w:numId w:val="4"/>
        </w:numPr>
        <w:rPr>
          <w:highlight w:val="cyan"/>
        </w:rPr>
      </w:pPr>
      <w:r w:rsidRPr="00A521B7">
        <w:rPr>
          <w:highlight w:val="cyan"/>
        </w:rPr>
        <w:t>Récupération de son identifiant, en communiquant Nom, prénom, date naissance, ville natale et les prénoms des père et mère.</w:t>
      </w:r>
    </w:p>
    <w:p w:rsidR="002D64E8" w:rsidRPr="00A521B7" w:rsidRDefault="002D64E8" w:rsidP="00E04A8F">
      <w:pPr>
        <w:pStyle w:val="Paragraphedeliste"/>
        <w:numPr>
          <w:ilvl w:val="0"/>
          <w:numId w:val="4"/>
        </w:numPr>
        <w:rPr>
          <w:highlight w:val="cyan"/>
        </w:rPr>
      </w:pPr>
      <w:r w:rsidRPr="00A521B7">
        <w:rPr>
          <w:highlight w:val="cyan"/>
        </w:rPr>
        <w:t>Pour récupérer son mot de passe, saisir son identifiant puis sélectionner un référent de confiance appartenant à une structure sociale</w:t>
      </w:r>
      <w:del w:id="28" w:author="Jean-Michel COT" w:date="2014-05-23T22:39:00Z">
        <w:r w:rsidRPr="00A521B7">
          <w:rPr>
            <w:highlight w:val="cyan"/>
          </w:rPr>
          <w:delText>,</w:delText>
        </w:r>
      </w:del>
      <w:r w:rsidRPr="00A521B7">
        <w:rPr>
          <w:highlight w:val="cyan"/>
        </w:rPr>
        <w:t xml:space="preserve"> lequel sera contacté (affichage nom, prénom, adresse, téléphone, et structure sociale mais pas mail car le contact doit être direct)</w:t>
      </w:r>
    </w:p>
    <w:p w:rsidR="002D64E8" w:rsidRDefault="002D64E8" w:rsidP="00E04A8F">
      <w:pPr>
        <w:pStyle w:val="Paragraphedeliste"/>
        <w:numPr>
          <w:ilvl w:val="0"/>
          <w:numId w:val="4"/>
        </w:numPr>
      </w:pPr>
      <w:r>
        <w:lastRenderedPageBreak/>
        <w:t>Possibilité de constituer un dossier en un seul fichier sur une sélection de fichiers administratifs avec une page d’accueil. Le fichier est temporaire et est protégé par code de lecture du bénéficiaire.</w:t>
      </w:r>
    </w:p>
    <w:p w:rsidR="002D64E8" w:rsidRDefault="002D64E8" w:rsidP="00E04A8F">
      <w:pPr>
        <w:pStyle w:val="Paragraphedeliste"/>
        <w:numPr>
          <w:ilvl w:val="0"/>
          <w:numId w:val="4"/>
        </w:numPr>
      </w:pPr>
      <w:r>
        <w:t xml:space="preserve">Après saisie du mot de passe pour confirmation, possibilité de supprimer son compte, avec recommandation préalable de faire une sauvegarde. </w:t>
      </w:r>
    </w:p>
    <w:p w:rsidR="002D64E8" w:rsidRDefault="002D64E8" w:rsidP="00E04A8F">
      <w:pPr>
        <w:pStyle w:val="Paragraphedeliste"/>
        <w:numPr>
          <w:ilvl w:val="0"/>
          <w:numId w:val="4"/>
        </w:numPr>
      </w:pPr>
      <w:r>
        <w:t>Possibilité de créer un fichier de sauvegarde non crypté  (Choix Exporter) de tout le contenu du compte après ressaisi du mot de passe</w:t>
      </w:r>
    </w:p>
    <w:p w:rsidR="002D64E8" w:rsidRPr="00107D24" w:rsidRDefault="002D64E8" w:rsidP="00E04A8F">
      <w:pPr>
        <w:pStyle w:val="Paragraphedeliste"/>
        <w:numPr>
          <w:ilvl w:val="0"/>
          <w:numId w:val="3"/>
        </w:numPr>
      </w:pPr>
      <w:r w:rsidRPr="00107D24">
        <w:rPr>
          <w:u w:val="single"/>
        </w:rPr>
        <w:t>Possibilité de stocker dans les notes les fichiers de type carte de visite (extension VCF)</w:t>
      </w:r>
      <w:r w:rsidRPr="00107D24">
        <w:t xml:space="preserve"> soit envoyé par MMS, soit par mail, soit</w:t>
      </w:r>
      <w:r w:rsidRPr="00107D24">
        <w:rPr>
          <w:u w:val="single"/>
        </w:rPr>
        <w:t xml:space="preserve"> par </w:t>
      </w:r>
      <w:proofErr w:type="spellStart"/>
      <w:r w:rsidRPr="00107D24">
        <w:rPr>
          <w:u w:val="single"/>
        </w:rPr>
        <w:t>Upload</w:t>
      </w:r>
      <w:proofErr w:type="spellEnd"/>
      <w:r w:rsidRPr="00107D24">
        <w:rPr>
          <w:u w:val="single"/>
        </w:rPr>
        <w:t xml:space="preserve"> </w:t>
      </w:r>
      <w:r w:rsidRPr="00107D24">
        <w:t>soit par drag and drop. Seul les champs Nom, téléphone, adresse et mail sont mémorisé (T 222)</w:t>
      </w:r>
    </w:p>
    <w:p w:rsidR="002D64E8" w:rsidRPr="00107D24" w:rsidRDefault="002D64E8" w:rsidP="00E04A8F">
      <w:pPr>
        <w:pStyle w:val="Paragraphedeliste"/>
        <w:numPr>
          <w:ilvl w:val="0"/>
          <w:numId w:val="3"/>
        </w:numPr>
      </w:pPr>
      <w:r w:rsidRPr="00107D24">
        <w:t>Possibilité de recevoir des images via MMS depuis le téléphone du bénéficiaire dans son espace personnel. Un SMS d’acquittement de dépôt sera renvoyé (T  104).</w:t>
      </w:r>
    </w:p>
    <w:p w:rsidR="002D64E8" w:rsidRPr="00107D24" w:rsidRDefault="002D64E8" w:rsidP="00E04A8F">
      <w:pPr>
        <w:pStyle w:val="Paragraphedeliste"/>
        <w:numPr>
          <w:ilvl w:val="0"/>
          <w:numId w:val="3"/>
        </w:numPr>
        <w:rPr>
          <w:u w:val="single"/>
        </w:rPr>
      </w:pPr>
      <w:r w:rsidRPr="00107D24">
        <w:rPr>
          <w:u w:val="single"/>
        </w:rPr>
        <w:t>Possibilité de transférer un document ou photo d’un espace à un autre</w:t>
      </w:r>
    </w:p>
    <w:p w:rsidR="002D64E8" w:rsidRPr="00107D24" w:rsidRDefault="002D64E8" w:rsidP="00E04A8F">
      <w:pPr>
        <w:pStyle w:val="Paragraphedeliste"/>
        <w:numPr>
          <w:ilvl w:val="0"/>
          <w:numId w:val="3"/>
        </w:numPr>
        <w:rPr>
          <w:u w:val="single"/>
        </w:rPr>
      </w:pPr>
      <w:r w:rsidRPr="00107D24">
        <w:rPr>
          <w:u w:val="single"/>
        </w:rPr>
        <w:t>Possibilité de signaler un contenu illicite à l’administrateur</w:t>
      </w:r>
    </w:p>
    <w:p w:rsidR="002D64E8" w:rsidRPr="00107D24" w:rsidRDefault="002D64E8" w:rsidP="00E04A8F">
      <w:pPr>
        <w:pStyle w:val="Paragraphedeliste"/>
        <w:numPr>
          <w:ilvl w:val="0"/>
          <w:numId w:val="3"/>
        </w:numPr>
        <w:rPr>
          <w:u w:val="single"/>
        </w:rPr>
      </w:pPr>
      <w:r w:rsidRPr="00107D24">
        <w:rPr>
          <w:u w:val="single"/>
        </w:rPr>
        <w:t>Possibilité de saisir des rappels de rendez-vous si le bénéficiaire a un n° de téléphone portable (indication heure + texte à envoyer + délais avant rendez pour être prévenu)</w:t>
      </w:r>
    </w:p>
    <w:p w:rsidR="002D64E8" w:rsidRPr="00107D24" w:rsidRDefault="002D64E8" w:rsidP="00E04A8F">
      <w:pPr>
        <w:pStyle w:val="Paragraphedeliste"/>
        <w:numPr>
          <w:ilvl w:val="1"/>
          <w:numId w:val="3"/>
        </w:numPr>
      </w:pPr>
      <w:r w:rsidRPr="00107D24">
        <w:t xml:space="preserve">Les SMS sont envoyés à l’heure du rendez-vous moins le délai </w:t>
      </w:r>
    </w:p>
    <w:p w:rsidR="002D64E8" w:rsidRPr="00107D24" w:rsidRDefault="002D64E8" w:rsidP="00E04A8F">
      <w:pPr>
        <w:pStyle w:val="Paragraphedeliste"/>
        <w:numPr>
          <w:ilvl w:val="1"/>
          <w:numId w:val="3"/>
        </w:numPr>
      </w:pPr>
      <w:r w:rsidRPr="00107D24">
        <w:t>Les SMS ne sont envoyés qu</w:t>
      </w:r>
      <w:r>
        <w:t>’</w:t>
      </w:r>
      <w:r w:rsidRPr="00107D24">
        <w:t>e</w:t>
      </w:r>
      <w:r>
        <w:t>ntre</w:t>
      </w:r>
      <w:r w:rsidRPr="00107D24">
        <w:t xml:space="preserve"> 6h à 20h</w:t>
      </w:r>
    </w:p>
    <w:p w:rsidR="002D64E8" w:rsidRPr="00107D24" w:rsidRDefault="002D64E8" w:rsidP="00E04A8F">
      <w:pPr>
        <w:pStyle w:val="Paragraphedeliste"/>
        <w:numPr>
          <w:ilvl w:val="1"/>
          <w:numId w:val="3"/>
        </w:numPr>
      </w:pPr>
      <w:r w:rsidRPr="00107D24">
        <w:t>Affichage dans la page principale  pendant un mois des SMS envoyés</w:t>
      </w:r>
      <w:r w:rsidR="00FC5CBA">
        <w:t xml:space="preserve"> avec indication de celui qui l’a saisi</w:t>
      </w:r>
    </w:p>
    <w:p w:rsidR="002D64E8" w:rsidRDefault="002D64E8" w:rsidP="002D64E8">
      <w:pPr>
        <w:pStyle w:val="Paragraphedeliste"/>
      </w:pPr>
    </w:p>
    <w:p w:rsidR="002D64E8" w:rsidRDefault="002D64E8" w:rsidP="002D64E8">
      <w:pPr>
        <w:rPr>
          <w:b/>
        </w:rPr>
      </w:pPr>
      <w:r>
        <w:rPr>
          <w:b/>
        </w:rPr>
        <w:br w:type="page"/>
      </w:r>
    </w:p>
    <w:p w:rsidR="002D64E8" w:rsidRPr="002D64E8" w:rsidRDefault="002D64E8" w:rsidP="002D64E8">
      <w:pPr>
        <w:pStyle w:val="Titre2"/>
      </w:pPr>
      <w:bookmarkStart w:id="29" w:name="_Toc417804145"/>
      <w:r w:rsidRPr="002D64E8">
        <w:lastRenderedPageBreak/>
        <w:t>Technique</w:t>
      </w:r>
      <w:bookmarkEnd w:id="29"/>
      <w:r w:rsidRPr="002D64E8">
        <w:tab/>
      </w:r>
    </w:p>
    <w:p w:rsidR="002D64E8" w:rsidRDefault="002D64E8" w:rsidP="00E04A8F">
      <w:pPr>
        <w:pStyle w:val="Paragraphedeliste"/>
        <w:numPr>
          <w:ilvl w:val="0"/>
          <w:numId w:val="3"/>
        </w:numPr>
      </w:pPr>
      <w:r>
        <w:t>Purge des fichiers temporaires après 2 minutes</w:t>
      </w:r>
    </w:p>
    <w:p w:rsidR="002D64E8" w:rsidRDefault="002D64E8" w:rsidP="00E04A8F">
      <w:pPr>
        <w:pStyle w:val="Paragraphedeliste"/>
        <w:numPr>
          <w:ilvl w:val="0"/>
          <w:numId w:val="3"/>
        </w:numPr>
      </w:pPr>
      <w:r>
        <w:t>Envoi au gestionnaire en fin de journée (19h) des logs techniques et fonctionnels depuis 24h</w:t>
      </w:r>
    </w:p>
    <w:p w:rsidR="002D64E8" w:rsidRDefault="002D64E8" w:rsidP="00E04A8F">
      <w:pPr>
        <w:pStyle w:val="Paragraphedeliste"/>
        <w:numPr>
          <w:ilvl w:val="0"/>
          <w:numId w:val="3"/>
        </w:numPr>
      </w:pPr>
      <w:r>
        <w:t>Purge du log des cx et échec cx au-delà de 3 mois à minuit</w:t>
      </w:r>
    </w:p>
    <w:p w:rsidR="002D64E8" w:rsidRPr="0025799F" w:rsidRDefault="002D64E8" w:rsidP="00E04A8F">
      <w:pPr>
        <w:pStyle w:val="Paragraphedeliste"/>
        <w:numPr>
          <w:ilvl w:val="0"/>
          <w:numId w:val="3"/>
        </w:numPr>
      </w:pPr>
      <w:r w:rsidRPr="0025799F">
        <w:t>Purge du log  technique au-delà de 1 mois à minuit</w:t>
      </w:r>
    </w:p>
    <w:p w:rsidR="002D64E8" w:rsidRPr="0025799F" w:rsidRDefault="002D64E8" w:rsidP="00E04A8F">
      <w:pPr>
        <w:pStyle w:val="Paragraphedeliste"/>
        <w:numPr>
          <w:ilvl w:val="0"/>
          <w:numId w:val="3"/>
        </w:numPr>
      </w:pPr>
      <w:r>
        <w:t xml:space="preserve">Sauvegarde locale quotidienne à minuit de la </w:t>
      </w:r>
      <w:proofErr w:type="spellStart"/>
      <w:r>
        <w:t>Bdd</w:t>
      </w:r>
      <w:proofErr w:type="spellEnd"/>
      <w:r>
        <w:t xml:space="preserve"> en mode cryptée et </w:t>
      </w:r>
      <w:r w:rsidRPr="0025799F">
        <w:t xml:space="preserve">Purge des sauvegardes de plus d’un mois </w:t>
      </w:r>
    </w:p>
    <w:p w:rsidR="002D64E8" w:rsidRDefault="002D64E8" w:rsidP="00E04A8F">
      <w:pPr>
        <w:pStyle w:val="Paragraphedeliste"/>
        <w:numPr>
          <w:ilvl w:val="0"/>
          <w:numId w:val="3"/>
        </w:numPr>
      </w:pPr>
      <w:r w:rsidRPr="0025799F">
        <w:t>Contrôle de l’authenticité des fichiers à minuit</w:t>
      </w:r>
      <w:r>
        <w:t xml:space="preserve"> (</w:t>
      </w:r>
      <w:proofErr w:type="spellStart"/>
      <w:r>
        <w:t>hashage</w:t>
      </w:r>
      <w:proofErr w:type="spellEnd"/>
      <w:r>
        <w:t>)</w:t>
      </w:r>
    </w:p>
    <w:p w:rsidR="002D64E8" w:rsidRPr="0025799F" w:rsidRDefault="002D64E8" w:rsidP="00E04A8F">
      <w:pPr>
        <w:pStyle w:val="Paragraphedeliste"/>
        <w:numPr>
          <w:ilvl w:val="0"/>
          <w:numId w:val="3"/>
        </w:numPr>
      </w:pPr>
      <w:r>
        <w:t xml:space="preserve">Contrôle de l’intégrité de la base de données </w:t>
      </w:r>
      <w:r w:rsidRPr="0025799F">
        <w:t>à minuit</w:t>
      </w:r>
      <w:r>
        <w:t xml:space="preserve"> (index valides)</w:t>
      </w:r>
    </w:p>
    <w:p w:rsidR="002D64E8" w:rsidRPr="0025799F" w:rsidRDefault="002D64E8" w:rsidP="00E04A8F">
      <w:pPr>
        <w:pStyle w:val="Paragraphedeliste"/>
        <w:numPr>
          <w:ilvl w:val="0"/>
          <w:numId w:val="3"/>
        </w:numPr>
      </w:pPr>
      <w:r w:rsidRPr="0025799F">
        <w:t>Purge des RDV envoyés il y a plus d’un mois</w:t>
      </w:r>
    </w:p>
    <w:p w:rsidR="00CD154E" w:rsidRDefault="00CD154E" w:rsidP="00E04A8F">
      <w:pPr>
        <w:pStyle w:val="Paragraphedeliste"/>
        <w:numPr>
          <w:ilvl w:val="0"/>
          <w:numId w:val="3"/>
        </w:numPr>
      </w:pPr>
      <w:r>
        <w:t xml:space="preserve">Génère des alarmes </w:t>
      </w:r>
      <w:r w:rsidR="00E40305">
        <w:t xml:space="preserve">(mail) </w:t>
      </w:r>
      <w:r>
        <w:t>sur absence d’accès à la boit</w:t>
      </w:r>
      <w:r w:rsidR="00E40305">
        <w:t>e</w:t>
      </w:r>
      <w:r>
        <w:t xml:space="preserve"> mail de réception et du le traitement mail</w:t>
      </w:r>
    </w:p>
    <w:p w:rsidR="002D64E8" w:rsidRPr="0025799F" w:rsidRDefault="002D64E8" w:rsidP="00E04A8F">
      <w:pPr>
        <w:pStyle w:val="Paragraphedeliste"/>
        <w:numPr>
          <w:ilvl w:val="0"/>
          <w:numId w:val="3"/>
        </w:numPr>
      </w:pPr>
      <w:r w:rsidRPr="0025799F">
        <w:t xml:space="preserve">Envoi d’un message de supervision du téléphone </w:t>
      </w:r>
      <w:r w:rsidR="00CD154E">
        <w:t xml:space="preserve">aléatoirement </w:t>
      </w:r>
      <w:r w:rsidRPr="0025799F">
        <w:t>permettant de tester la connexion  internet et l’envoi + réception de SMS</w:t>
      </w:r>
    </w:p>
    <w:p w:rsidR="002D64E8" w:rsidRDefault="002D64E8" w:rsidP="00E04A8F">
      <w:pPr>
        <w:pStyle w:val="Paragraphedeliste"/>
        <w:numPr>
          <w:ilvl w:val="1"/>
          <w:numId w:val="3"/>
        </w:numPr>
      </w:pPr>
      <w:r w:rsidRPr="0025799F">
        <w:t xml:space="preserve">Traçage dans log technique de la réception du message de supervision </w:t>
      </w:r>
      <w:r>
        <w:t>et du délai entre envoi et réception</w:t>
      </w:r>
    </w:p>
    <w:p w:rsidR="002D64E8" w:rsidRDefault="002D64E8" w:rsidP="00E04A8F">
      <w:pPr>
        <w:pStyle w:val="Paragraphedeliste"/>
        <w:numPr>
          <w:ilvl w:val="1"/>
          <w:numId w:val="3"/>
        </w:numPr>
      </w:pPr>
      <w:r>
        <w:t>Envoi mail d’alerte si message de supervision non revenu au bout de 10 min.</w:t>
      </w:r>
    </w:p>
    <w:p w:rsidR="00912A02" w:rsidRPr="0025799F" w:rsidRDefault="00912A02" w:rsidP="00E04A8F">
      <w:pPr>
        <w:pStyle w:val="Paragraphedeliste"/>
        <w:numPr>
          <w:ilvl w:val="1"/>
          <w:numId w:val="3"/>
        </w:numPr>
      </w:pPr>
      <w:r>
        <w:t xml:space="preserve">Envoi toutes les heures si alertes supervision SMS en cours </w:t>
      </w:r>
    </w:p>
    <w:p w:rsidR="002D64E8" w:rsidRDefault="002D64E8" w:rsidP="002D64E8">
      <w:pPr>
        <w:pStyle w:val="Paragraphedeliste"/>
      </w:pPr>
    </w:p>
    <w:p w:rsidR="002D64E8" w:rsidRPr="002D64E8" w:rsidRDefault="002D64E8" w:rsidP="002D64E8">
      <w:pPr>
        <w:pStyle w:val="Titre2"/>
      </w:pPr>
      <w:bookmarkStart w:id="30" w:name="_Toc417804146"/>
      <w:r w:rsidRPr="002D64E8">
        <w:t>Sécurité</w:t>
      </w:r>
      <w:bookmarkEnd w:id="30"/>
    </w:p>
    <w:p w:rsidR="00912344" w:rsidRDefault="00912344" w:rsidP="00F9202B">
      <w:pPr>
        <w:pStyle w:val="Paragraphedeliste"/>
        <w:numPr>
          <w:ilvl w:val="0"/>
          <w:numId w:val="3"/>
        </w:numPr>
      </w:pPr>
      <w:r>
        <w:t xml:space="preserve">T318 : vérification que le fichier accédé est bien autorisé par l’utilisateur </w:t>
      </w:r>
    </w:p>
    <w:p w:rsidR="00F9202B" w:rsidRDefault="00F9202B" w:rsidP="00F9202B">
      <w:pPr>
        <w:pStyle w:val="Paragraphedeliste"/>
        <w:numPr>
          <w:ilvl w:val="0"/>
          <w:numId w:val="3"/>
        </w:numPr>
      </w:pPr>
      <w:r>
        <w:t xml:space="preserve">T321: envoi SMS d'alerte vers exploitant si seuil max de temporisation sur échec connexion atteint </w:t>
      </w:r>
    </w:p>
    <w:p w:rsidR="00F9202B" w:rsidRDefault="00F9202B" w:rsidP="00F9202B">
      <w:pPr>
        <w:pStyle w:val="Paragraphedeliste"/>
        <w:numPr>
          <w:ilvl w:val="0"/>
          <w:numId w:val="3"/>
        </w:numPr>
      </w:pPr>
      <w:r>
        <w:t>T319: envoi SMS d'alerte vers exploitant si chargement d'un fichier avec une extension interdite</w:t>
      </w:r>
    </w:p>
    <w:p w:rsidR="002D64E8" w:rsidRDefault="002D64E8" w:rsidP="00F9202B">
      <w:pPr>
        <w:pStyle w:val="Paragraphedeliste"/>
        <w:numPr>
          <w:ilvl w:val="0"/>
          <w:numId w:val="3"/>
        </w:numPr>
      </w:pPr>
      <w:r>
        <w:t>Contrôle de la valeur des actions autorisées selon les profils</w:t>
      </w:r>
    </w:p>
    <w:p w:rsidR="002D64E8" w:rsidRDefault="002D64E8" w:rsidP="00E04A8F">
      <w:pPr>
        <w:pStyle w:val="Paragraphedeliste"/>
        <w:numPr>
          <w:ilvl w:val="0"/>
          <w:numId w:val="3"/>
        </w:numPr>
      </w:pPr>
      <w:r>
        <w:t xml:space="preserve">Si erreur de saisie identifiant/mot de passe, cela engendre l’augmentation de la temporisation de connexion la prochaine fois (4 sec pour </w:t>
      </w:r>
      <w:proofErr w:type="spellStart"/>
      <w:r>
        <w:t>l’ip</w:t>
      </w:r>
      <w:proofErr w:type="spellEnd"/>
      <w:r>
        <w:t xml:space="preserve"> et 4 sec pour l’identifiant)</w:t>
      </w:r>
    </w:p>
    <w:p w:rsidR="002D64E8" w:rsidRDefault="002D64E8" w:rsidP="00E04A8F">
      <w:pPr>
        <w:pStyle w:val="Paragraphedeliste"/>
        <w:numPr>
          <w:ilvl w:val="1"/>
          <w:numId w:val="3"/>
        </w:numPr>
      </w:pPr>
      <w:r>
        <w:t>La temporisation est remise à zéro sur la bonne saisie de l’identifiant/mot de passe</w:t>
      </w:r>
    </w:p>
    <w:p w:rsidR="002D64E8" w:rsidRDefault="002D64E8" w:rsidP="00E04A8F">
      <w:pPr>
        <w:pStyle w:val="Paragraphedeliste"/>
        <w:numPr>
          <w:ilvl w:val="1"/>
          <w:numId w:val="3"/>
        </w:numPr>
      </w:pPr>
      <w:r>
        <w:t>La temporisation vaut au maximum 120 sec</w:t>
      </w:r>
    </w:p>
    <w:p w:rsidR="00BF5AC4" w:rsidRDefault="002D64E8" w:rsidP="00E04A8F">
      <w:pPr>
        <w:pStyle w:val="Paragraphedeliste"/>
        <w:numPr>
          <w:ilvl w:val="1"/>
          <w:numId w:val="3"/>
        </w:numPr>
      </w:pPr>
      <w:r>
        <w:t>La temporisation est décrémentée de 1 sec toutes les 15 sec (en 1/2h la temporisation repasse à 0)</w:t>
      </w:r>
    </w:p>
    <w:p w:rsidR="00E40828" w:rsidRDefault="00E40828">
      <w:pPr>
        <w:jc w:val="left"/>
        <w:rPr>
          <w:b/>
          <w:sz w:val="24"/>
        </w:rPr>
      </w:pPr>
      <w:r>
        <w:br w:type="page"/>
      </w:r>
    </w:p>
    <w:p w:rsidR="00F9202B" w:rsidRPr="002D64E8" w:rsidRDefault="00F9202B" w:rsidP="00F9202B">
      <w:pPr>
        <w:pStyle w:val="Titre2"/>
      </w:pPr>
      <w:bookmarkStart w:id="31" w:name="_Toc417804147"/>
      <w:r>
        <w:lastRenderedPageBreak/>
        <w:t>FISSA</w:t>
      </w:r>
      <w:bookmarkEnd w:id="31"/>
    </w:p>
    <w:p w:rsidR="007B22CF" w:rsidRDefault="007B22CF" w:rsidP="007B22CF">
      <w:pPr>
        <w:pStyle w:val="Paragraphedeliste"/>
        <w:ind w:left="284"/>
      </w:pPr>
      <w:r>
        <w:t>La base de données est strictement indépendante des fonctions de doc-depot</w:t>
      </w:r>
    </w:p>
    <w:p w:rsidR="007B22CF" w:rsidRDefault="007B22CF" w:rsidP="00F9202B">
      <w:pPr>
        <w:pStyle w:val="Paragraphedeliste"/>
        <w:numPr>
          <w:ilvl w:val="0"/>
          <w:numId w:val="3"/>
        </w:numPr>
      </w:pPr>
      <w:r>
        <w:t>Lien retour vers doc-depot</w:t>
      </w:r>
    </w:p>
    <w:p w:rsidR="007B22CF" w:rsidRDefault="007B22CF" w:rsidP="00F9202B">
      <w:pPr>
        <w:pStyle w:val="Paragraphedeliste"/>
        <w:numPr>
          <w:ilvl w:val="0"/>
          <w:numId w:val="3"/>
        </w:numPr>
      </w:pPr>
      <w:r>
        <w:t>L’accès se fait après connexion via doc-depot</w:t>
      </w:r>
    </w:p>
    <w:p w:rsidR="00C2157B" w:rsidRDefault="00C2157B" w:rsidP="00F9202B">
      <w:pPr>
        <w:pStyle w:val="Paragraphedeliste"/>
        <w:numPr>
          <w:ilvl w:val="0"/>
          <w:numId w:val="3"/>
        </w:numPr>
      </w:pPr>
      <w:r>
        <w:t>Affichage par défaut de la page d’accueil  à la date du jour</w:t>
      </w:r>
    </w:p>
    <w:p w:rsidR="00D62EA5" w:rsidRDefault="00D62EA5" w:rsidP="00C2157B">
      <w:pPr>
        <w:pStyle w:val="Paragraphedeliste"/>
        <w:numPr>
          <w:ilvl w:val="1"/>
          <w:numId w:val="3"/>
        </w:numPr>
      </w:pPr>
      <w:r>
        <w:t>Choix de la date</w:t>
      </w:r>
    </w:p>
    <w:p w:rsidR="00C2157B" w:rsidRDefault="00C2157B" w:rsidP="00C2157B">
      <w:pPr>
        <w:pStyle w:val="Paragraphedeliste"/>
        <w:numPr>
          <w:ilvl w:val="1"/>
          <w:numId w:val="3"/>
        </w:numPr>
      </w:pPr>
      <w:r>
        <w:t xml:space="preserve">Menu vers reporting, statistique ou déconnexion </w:t>
      </w:r>
    </w:p>
    <w:p w:rsidR="00C2157B" w:rsidRDefault="00D62EA5" w:rsidP="00C2157B">
      <w:pPr>
        <w:pStyle w:val="Paragraphedeliste"/>
        <w:numPr>
          <w:ilvl w:val="1"/>
          <w:numId w:val="3"/>
        </w:numPr>
      </w:pPr>
      <w:r>
        <w:t>Liste des ajouts rapides</w:t>
      </w:r>
    </w:p>
    <w:p w:rsidR="00D62EA5" w:rsidRDefault="00D62EA5" w:rsidP="00C2157B">
      <w:pPr>
        <w:pStyle w:val="Paragraphedeliste"/>
        <w:numPr>
          <w:ilvl w:val="1"/>
          <w:numId w:val="3"/>
        </w:numPr>
      </w:pPr>
      <w:r>
        <w:t>Affichage des memos</w:t>
      </w:r>
    </w:p>
    <w:p w:rsidR="00D62EA5" w:rsidRDefault="00D62EA5" w:rsidP="00C2157B">
      <w:pPr>
        <w:pStyle w:val="Paragraphedeliste"/>
        <w:numPr>
          <w:ilvl w:val="1"/>
          <w:numId w:val="3"/>
        </w:numPr>
      </w:pPr>
      <w:r>
        <w:t>Proposition de la liste complète</w:t>
      </w:r>
    </w:p>
    <w:p w:rsidR="00D62EA5" w:rsidRDefault="00D62EA5" w:rsidP="00C2157B">
      <w:pPr>
        <w:pStyle w:val="Paragraphedeliste"/>
        <w:numPr>
          <w:ilvl w:val="1"/>
          <w:numId w:val="3"/>
        </w:numPr>
      </w:pPr>
      <w:r>
        <w:t>Création personne ou activité</w:t>
      </w:r>
    </w:p>
    <w:p w:rsidR="00D62EA5" w:rsidRDefault="00D62EA5" w:rsidP="00D62EA5">
      <w:pPr>
        <w:pStyle w:val="Paragraphedeliste"/>
        <w:numPr>
          <w:ilvl w:val="0"/>
          <w:numId w:val="3"/>
        </w:numPr>
      </w:pPr>
      <w:r>
        <w:t xml:space="preserve">Possibilité d’ajouter une entrée sous forme d’un libellé </w:t>
      </w:r>
    </w:p>
    <w:p w:rsidR="00D62EA5" w:rsidRDefault="00D62EA5" w:rsidP="00D62EA5">
      <w:pPr>
        <w:pStyle w:val="Paragraphedeliste"/>
        <w:numPr>
          <w:ilvl w:val="1"/>
          <w:numId w:val="3"/>
        </w:numPr>
      </w:pPr>
      <w:r>
        <w:t>Bénéficiaire avec indication si c’est une femme</w:t>
      </w:r>
    </w:p>
    <w:p w:rsidR="00D62EA5" w:rsidRDefault="00D62EA5" w:rsidP="00D62EA5">
      <w:pPr>
        <w:pStyle w:val="Paragraphedeliste"/>
        <w:numPr>
          <w:ilvl w:val="1"/>
          <w:numId w:val="3"/>
        </w:numPr>
      </w:pPr>
      <w:r>
        <w:t>Acteur Social avec indication salarié ou  bénévole</w:t>
      </w:r>
    </w:p>
    <w:p w:rsidR="00D62EA5" w:rsidRDefault="00D62EA5" w:rsidP="00D62EA5">
      <w:pPr>
        <w:pStyle w:val="Paragraphedeliste"/>
        <w:numPr>
          <w:ilvl w:val="1"/>
          <w:numId w:val="3"/>
        </w:numPr>
      </w:pPr>
      <w:r>
        <w:t>activité</w:t>
      </w:r>
    </w:p>
    <w:p w:rsidR="007B22CF" w:rsidRDefault="007B22CF" w:rsidP="00F9202B">
      <w:pPr>
        <w:pStyle w:val="Paragraphedeliste"/>
        <w:numPr>
          <w:ilvl w:val="0"/>
          <w:numId w:val="3"/>
        </w:numPr>
      </w:pPr>
      <w:r>
        <w:t xml:space="preserve">Choix de la date </w:t>
      </w:r>
      <w:r w:rsidR="00C2157B">
        <w:t>de la page affichée</w:t>
      </w:r>
      <w:r w:rsidR="00CF76CC">
        <w:t> ; Possibilité de revenir directement au jour courant</w:t>
      </w:r>
    </w:p>
    <w:p w:rsidR="007B22CF" w:rsidRDefault="007B22CF" w:rsidP="00F9202B">
      <w:pPr>
        <w:pStyle w:val="Paragraphedeliste"/>
        <w:numPr>
          <w:ilvl w:val="0"/>
          <w:numId w:val="3"/>
        </w:numPr>
      </w:pPr>
      <w:r>
        <w:t>Possibilité d’ajouter rapidement les bénéficiaires (les 40 plus présents sur les 3 derniers mois)</w:t>
      </w:r>
    </w:p>
    <w:p w:rsidR="00C2157B" w:rsidRDefault="00C2157B" w:rsidP="00F9202B">
      <w:pPr>
        <w:pStyle w:val="Paragraphedeliste"/>
        <w:numPr>
          <w:ilvl w:val="0"/>
          <w:numId w:val="3"/>
        </w:numPr>
      </w:pPr>
      <w:r>
        <w:t xml:space="preserve">Possibilité d’ajouter une personne ou activité dans une liste globale </w:t>
      </w:r>
    </w:p>
    <w:p w:rsidR="007B22CF" w:rsidRDefault="007B22CF" w:rsidP="00F9202B">
      <w:pPr>
        <w:pStyle w:val="Paragraphedeliste"/>
        <w:numPr>
          <w:ilvl w:val="0"/>
          <w:numId w:val="3"/>
        </w:numPr>
      </w:pPr>
      <w:r>
        <w:t>Ajout rapide d’acteur social pour la journée en cours</w:t>
      </w:r>
      <w:r w:rsidR="00C2157B">
        <w:t xml:space="preserve"> par défaut (ou d’une autre journée)</w:t>
      </w:r>
    </w:p>
    <w:p w:rsidR="007B22CF" w:rsidRDefault="007B22CF" w:rsidP="00F9202B">
      <w:pPr>
        <w:pStyle w:val="Paragraphedeliste"/>
        <w:numPr>
          <w:ilvl w:val="0"/>
          <w:numId w:val="3"/>
        </w:numPr>
      </w:pPr>
      <w:r>
        <w:t>Ajout rapide d’Activité pour la journée en cours</w:t>
      </w:r>
      <w:r w:rsidR="00C2157B">
        <w:t xml:space="preserve"> par défaut (ou d’une autre journée)</w:t>
      </w:r>
    </w:p>
    <w:p w:rsidR="007B22CF" w:rsidRDefault="007B22CF" w:rsidP="00F9202B">
      <w:pPr>
        <w:pStyle w:val="Paragraphedeliste"/>
        <w:numPr>
          <w:ilvl w:val="0"/>
          <w:numId w:val="3"/>
        </w:numPr>
      </w:pPr>
      <w:r>
        <w:t>Possibilité de changer le libellé d’un</w:t>
      </w:r>
      <w:r w:rsidR="00C2157B">
        <w:t>e personne (</w:t>
      </w:r>
      <w:r>
        <w:t>bénéficiaire</w:t>
      </w:r>
      <w:r w:rsidR="00C2157B">
        <w:t xml:space="preserve"> ou</w:t>
      </w:r>
      <w:r>
        <w:t xml:space="preserve"> d’acteur social</w:t>
      </w:r>
      <w:r w:rsidR="00C2157B">
        <w:t>)</w:t>
      </w:r>
      <w:r>
        <w:t xml:space="preserve"> ou d’activité</w:t>
      </w:r>
      <w:r w:rsidR="000C6D67">
        <w:t xml:space="preserve"> mais </w:t>
      </w:r>
      <w:proofErr w:type="spellStart"/>
      <w:r w:rsidR="000C6D67">
        <w:t>sasn</w:t>
      </w:r>
      <w:proofErr w:type="spellEnd"/>
      <w:r w:rsidR="000C6D67">
        <w:t xml:space="preserve"> pouvoir changer le type.</w:t>
      </w:r>
    </w:p>
    <w:p w:rsidR="007B22CF" w:rsidRDefault="007B22CF" w:rsidP="00F9202B">
      <w:pPr>
        <w:pStyle w:val="Paragraphedeliste"/>
        <w:numPr>
          <w:ilvl w:val="0"/>
          <w:numId w:val="3"/>
        </w:numPr>
      </w:pPr>
      <w:r>
        <w:t>Possibilité d’annuler une saisie</w:t>
      </w:r>
      <w:r w:rsidR="00C2157B">
        <w:t xml:space="preserve"> du jour (ou d’une journée déjà saisie)</w:t>
      </w:r>
    </w:p>
    <w:p w:rsidR="00F301E8" w:rsidRDefault="007B22CF" w:rsidP="00F301E8">
      <w:pPr>
        <w:pStyle w:val="Paragraphedeliste"/>
        <w:numPr>
          <w:ilvl w:val="0"/>
          <w:numId w:val="3"/>
        </w:numPr>
      </w:pPr>
      <w:r>
        <w:t xml:space="preserve">Possibilité de mettre un memo par personne ou activité  qui </w:t>
      </w:r>
      <w:r w:rsidR="00C2157B">
        <w:t>sera affiché la page d’accueil</w:t>
      </w:r>
      <w:r w:rsidR="00F301E8">
        <w:t xml:space="preserve"> que le jour en cours</w:t>
      </w:r>
    </w:p>
    <w:p w:rsidR="00F301E8" w:rsidRDefault="00F301E8" w:rsidP="00F301E8">
      <w:pPr>
        <w:pStyle w:val="Paragraphedeliste"/>
        <w:numPr>
          <w:ilvl w:val="0"/>
          <w:numId w:val="3"/>
        </w:numPr>
      </w:pPr>
      <w:r>
        <w:t>Possibilité de supprimer directement un memo</w:t>
      </w:r>
    </w:p>
    <w:p w:rsidR="007B22CF" w:rsidRDefault="007B22CF" w:rsidP="007B22CF">
      <w:pPr>
        <w:pStyle w:val="Paragraphedeliste"/>
        <w:numPr>
          <w:ilvl w:val="0"/>
          <w:numId w:val="3"/>
        </w:numPr>
      </w:pPr>
      <w:r>
        <w:t xml:space="preserve">Possibilité de mettre un commentaire par personne ou activité concernant la journée </w:t>
      </w:r>
    </w:p>
    <w:p w:rsidR="007B22CF" w:rsidRDefault="007B22CF" w:rsidP="00F9202B">
      <w:pPr>
        <w:pStyle w:val="Paragraphedeliste"/>
        <w:numPr>
          <w:ilvl w:val="0"/>
          <w:numId w:val="3"/>
        </w:numPr>
      </w:pPr>
      <w:r>
        <w:t>Possibilité de noter un texte synthétisant l’activité de la journée</w:t>
      </w:r>
    </w:p>
    <w:p w:rsidR="00062C75" w:rsidRDefault="00062C75" w:rsidP="00F9202B">
      <w:pPr>
        <w:pStyle w:val="Paragraphedeliste"/>
        <w:numPr>
          <w:ilvl w:val="0"/>
          <w:numId w:val="3"/>
        </w:numPr>
      </w:pPr>
      <w:r>
        <w:t>Possibilité de visualiser l’historique des lié à une personne ou une activité</w:t>
      </w:r>
      <w:r w:rsidR="00716B54">
        <w:t>, incluant les suivis avec indication de la personne l’ayant notée.</w:t>
      </w:r>
    </w:p>
    <w:p w:rsidR="00062C75" w:rsidRDefault="00C2157B" w:rsidP="00F9202B">
      <w:pPr>
        <w:pStyle w:val="Paragraphedeliste"/>
        <w:numPr>
          <w:ilvl w:val="0"/>
          <w:numId w:val="3"/>
        </w:numPr>
      </w:pPr>
      <w:r>
        <w:t>Possibilité</w:t>
      </w:r>
      <w:r w:rsidR="00062C75">
        <w:t xml:space="preserve"> de saisir </w:t>
      </w:r>
      <w:r>
        <w:t>un plan d’action pour une personne</w:t>
      </w:r>
    </w:p>
    <w:p w:rsidR="00C2157B" w:rsidRDefault="00C2157B" w:rsidP="00F9202B">
      <w:pPr>
        <w:pStyle w:val="Paragraphedeliste"/>
        <w:numPr>
          <w:ilvl w:val="0"/>
          <w:numId w:val="3"/>
        </w:numPr>
      </w:pPr>
      <w:r>
        <w:t xml:space="preserve">Possibilité de saisir un compte rendu de suivi pour une personne </w:t>
      </w:r>
    </w:p>
    <w:p w:rsidR="006803B5" w:rsidRDefault="006803B5" w:rsidP="00F9202B">
      <w:pPr>
        <w:pStyle w:val="Paragraphedeliste"/>
        <w:numPr>
          <w:ilvl w:val="0"/>
          <w:numId w:val="3"/>
        </w:numPr>
      </w:pPr>
      <w:r>
        <w:t>Visualisation de l’auteur de chaque saisi</w:t>
      </w:r>
      <w:r w:rsidR="00912A02">
        <w:t>e</w:t>
      </w:r>
      <w:r>
        <w:t xml:space="preserve"> et la date et heure de saisie (ne garde pas l’historique</w:t>
      </w:r>
      <w:r w:rsidR="00912A02">
        <w:t xml:space="preserve"> des modifications</w:t>
      </w:r>
      <w:r>
        <w:t xml:space="preserve">) </w:t>
      </w:r>
    </w:p>
    <w:p w:rsidR="00A80E11" w:rsidRDefault="00A80E11" w:rsidP="00F9202B">
      <w:pPr>
        <w:pStyle w:val="Paragraphedeliste"/>
        <w:numPr>
          <w:ilvl w:val="0"/>
          <w:numId w:val="3"/>
        </w:numPr>
      </w:pPr>
      <w:r>
        <w:t>Visualisation et modification des listes de diffusions (20 destinataires par liste)</w:t>
      </w:r>
    </w:p>
    <w:p w:rsidR="00DD77D5" w:rsidRDefault="007B22CF" w:rsidP="00F9202B">
      <w:pPr>
        <w:pStyle w:val="Paragraphedeliste"/>
        <w:numPr>
          <w:ilvl w:val="0"/>
          <w:numId w:val="3"/>
        </w:numPr>
      </w:pPr>
      <w:r>
        <w:t>Envoi reporting sur la base</w:t>
      </w:r>
    </w:p>
    <w:p w:rsidR="007B22CF" w:rsidRDefault="007B22CF" w:rsidP="007B22CF">
      <w:pPr>
        <w:pStyle w:val="Paragraphedeliste"/>
        <w:numPr>
          <w:ilvl w:val="1"/>
          <w:numId w:val="3"/>
        </w:numPr>
      </w:pPr>
      <w:r>
        <w:t>Listage des acteurs sociaux, des activités et des bénéficiaires avec leurs commentaires</w:t>
      </w:r>
    </w:p>
    <w:p w:rsidR="007B22CF" w:rsidRDefault="007B22CF" w:rsidP="00F9202B">
      <w:pPr>
        <w:pStyle w:val="Paragraphedeliste"/>
        <w:numPr>
          <w:ilvl w:val="0"/>
          <w:numId w:val="3"/>
        </w:numPr>
      </w:pPr>
      <w:r>
        <w:t>Visualisation statistiques</w:t>
      </w:r>
      <w:r w:rsidR="00CF76CC">
        <w:t xml:space="preserve"> </w:t>
      </w:r>
    </w:p>
    <w:p w:rsidR="007B22CF" w:rsidRDefault="007B22CF" w:rsidP="007B22CF">
      <w:pPr>
        <w:pStyle w:val="Paragraphedeliste"/>
        <w:numPr>
          <w:ilvl w:val="1"/>
          <w:numId w:val="3"/>
        </w:numPr>
      </w:pPr>
      <w:r>
        <w:t>Avec choix de la date de début et la date de fin de mesure</w:t>
      </w:r>
      <w:r w:rsidR="00CF76CC">
        <w:t xml:space="preserve"> avec les nombres par bénéficiaire, acteur social et activité</w:t>
      </w:r>
      <w:r w:rsidR="008A0710">
        <w:t>, listes des personnes nouvelles (avec rappel du nombre de visites sur la période)</w:t>
      </w:r>
    </w:p>
    <w:p w:rsidR="00FC7DF3" w:rsidRDefault="00B9389D" w:rsidP="007B22CF">
      <w:pPr>
        <w:pStyle w:val="Paragraphedeliste"/>
        <w:numPr>
          <w:ilvl w:val="1"/>
          <w:numId w:val="3"/>
        </w:numPr>
      </w:pPr>
      <w:r>
        <w:t>Possibilité d’afficher entre ces 2 dates le détail par semaine</w:t>
      </w:r>
    </w:p>
    <w:p w:rsidR="00912A02" w:rsidRDefault="00912A02" w:rsidP="00912A02">
      <w:pPr>
        <w:pStyle w:val="Paragraphedeliste"/>
        <w:numPr>
          <w:ilvl w:val="0"/>
          <w:numId w:val="8"/>
        </w:numPr>
      </w:pPr>
      <w:r>
        <w:t>Purge tous les soirs des commentaires de plus de 2 ans  liés à des personnes (bénéficiaires, Bénévoles, salariés)</w:t>
      </w:r>
    </w:p>
    <w:p w:rsidR="00716B54" w:rsidRDefault="00716B54" w:rsidP="00912A02">
      <w:pPr>
        <w:pStyle w:val="Paragraphedeliste"/>
        <w:numPr>
          <w:ilvl w:val="0"/>
          <w:numId w:val="8"/>
        </w:numPr>
      </w:pPr>
      <w:r>
        <w:t>Possibilité d’affecter ou supprimer un bénéficiaire à une ou plusieurs activités</w:t>
      </w:r>
    </w:p>
    <w:p w:rsidR="00FC7DF3" w:rsidRDefault="00FC7DF3">
      <w:pPr>
        <w:jc w:val="left"/>
        <w:rPr>
          <w:rFonts w:asciiTheme="minorHAnsi" w:eastAsiaTheme="minorHAnsi" w:hAnsiTheme="minorHAnsi" w:cstheme="minorBidi"/>
          <w:color w:val="auto"/>
          <w:szCs w:val="22"/>
          <w:lang w:eastAsia="en-US"/>
        </w:rPr>
      </w:pPr>
    </w:p>
    <w:p w:rsidR="00D60D91" w:rsidRPr="002D64E8" w:rsidRDefault="00D60D91" w:rsidP="00D60D91">
      <w:pPr>
        <w:pStyle w:val="Titre2"/>
      </w:pPr>
      <w:bookmarkStart w:id="32" w:name="_Toc417804148"/>
      <w:r>
        <w:t>Calendrier</w:t>
      </w:r>
      <w:r w:rsidR="006803B5">
        <w:t>s</w:t>
      </w:r>
      <w:bookmarkEnd w:id="32"/>
    </w:p>
    <w:p w:rsidR="00D60D91" w:rsidRDefault="00D60D91" w:rsidP="00D60D91">
      <w:pPr>
        <w:pStyle w:val="Paragraphedeliste"/>
        <w:ind w:left="284"/>
      </w:pPr>
      <w:r>
        <w:t>La base de données est strictement indépendante des fonctions de doc-depot et FISSA</w:t>
      </w:r>
    </w:p>
    <w:p w:rsidR="00D60D91" w:rsidRPr="00DB360E" w:rsidRDefault="00D60D91" w:rsidP="00D60D91">
      <w:pPr>
        <w:pStyle w:val="Paragraphedeliste"/>
      </w:pPr>
    </w:p>
    <w:p w:rsidR="00D60D91" w:rsidRPr="002D64E8" w:rsidRDefault="00D60D91" w:rsidP="00D60D91">
      <w:pPr>
        <w:pStyle w:val="Titre2"/>
      </w:pPr>
      <w:bookmarkStart w:id="33" w:name="_Toc417804149"/>
      <w:r>
        <w:t>Alerte</w:t>
      </w:r>
      <w:bookmarkEnd w:id="33"/>
    </w:p>
    <w:p w:rsidR="00D60D91" w:rsidRDefault="00D60D91" w:rsidP="00D60D91">
      <w:pPr>
        <w:pStyle w:val="Paragraphedeliste"/>
        <w:numPr>
          <w:ilvl w:val="0"/>
          <w:numId w:val="8"/>
        </w:numPr>
      </w:pPr>
      <w:r>
        <w:t>Saisie du numéro de département</w:t>
      </w:r>
      <w:r w:rsidR="00BC3491">
        <w:t xml:space="preserve"> et</w:t>
      </w:r>
      <w:r>
        <w:t xml:space="preserve"> téléphone sans aucune authentification</w:t>
      </w:r>
    </w:p>
    <w:p w:rsidR="00BC3491" w:rsidRPr="00A80E11" w:rsidRDefault="00BC3491" w:rsidP="00BC3491">
      <w:pPr>
        <w:pStyle w:val="Paragraphedeliste"/>
        <w:numPr>
          <w:ilvl w:val="1"/>
          <w:numId w:val="8"/>
        </w:numPr>
        <w:rPr>
          <w:color w:val="FFC000"/>
        </w:rPr>
      </w:pPr>
      <w:r w:rsidRPr="00A80E11">
        <w:rPr>
          <w:color w:val="FFC000"/>
        </w:rPr>
        <w:t>Limitation en période de test au département 92</w:t>
      </w:r>
    </w:p>
    <w:p w:rsidR="00BC3491" w:rsidRDefault="00BC3491" w:rsidP="00BC3491">
      <w:pPr>
        <w:pStyle w:val="Paragraphedeliste"/>
        <w:numPr>
          <w:ilvl w:val="0"/>
          <w:numId w:val="8"/>
        </w:numPr>
      </w:pPr>
      <w:r>
        <w:t xml:space="preserve">Envoi SMS si seuil en </w:t>
      </w:r>
      <w:r w:rsidRPr="00BC3491">
        <w:rPr>
          <w:u w:val="single"/>
        </w:rPr>
        <w:t>température ressentie</w:t>
      </w:r>
      <w:r>
        <w:t xml:space="preserve"> sur les 3 prochains jours</w:t>
      </w:r>
      <w:r w:rsidRPr="000A0476">
        <w:t xml:space="preserve"> </w:t>
      </w:r>
      <w:r>
        <w:t>est au moins une fois</w:t>
      </w:r>
    </w:p>
    <w:p w:rsidR="00BC3491" w:rsidRDefault="00BC3491" w:rsidP="00BC3491">
      <w:pPr>
        <w:pStyle w:val="Paragraphedeliste"/>
        <w:numPr>
          <w:ilvl w:val="1"/>
          <w:numId w:val="8"/>
        </w:numPr>
      </w:pPr>
      <w:r>
        <w:t xml:space="preserve"> inférieur au seuil -5°c </w:t>
      </w:r>
    </w:p>
    <w:p w:rsidR="00BC3491" w:rsidRDefault="00BC3491" w:rsidP="00BC3491">
      <w:pPr>
        <w:pStyle w:val="Paragraphedeliste"/>
        <w:numPr>
          <w:ilvl w:val="1"/>
          <w:numId w:val="8"/>
        </w:numPr>
      </w:pPr>
      <w:r>
        <w:t>supérieur au seuil de 22°c</w:t>
      </w:r>
    </w:p>
    <w:p w:rsidR="00BC3491" w:rsidRDefault="00BC3491" w:rsidP="00BC3491">
      <w:pPr>
        <w:pStyle w:val="Paragraphedeliste"/>
        <w:numPr>
          <w:ilvl w:val="0"/>
          <w:numId w:val="8"/>
        </w:numPr>
      </w:pPr>
      <w:r>
        <w:t>Envoi SMS si les précipitations sur les 3 prochains jours</w:t>
      </w:r>
      <w:r w:rsidRPr="000A0476">
        <w:t xml:space="preserve"> </w:t>
      </w:r>
      <w:r>
        <w:t xml:space="preserve">est au moins </w:t>
      </w:r>
    </w:p>
    <w:p w:rsidR="00BC3491" w:rsidRDefault="00BC3491" w:rsidP="00BC3491">
      <w:pPr>
        <w:pStyle w:val="Paragraphedeliste"/>
        <w:numPr>
          <w:ilvl w:val="1"/>
          <w:numId w:val="8"/>
        </w:numPr>
      </w:pPr>
      <w:r>
        <w:t xml:space="preserve"> Supérieur à 5 mm sur 9h</w:t>
      </w:r>
    </w:p>
    <w:p w:rsidR="00BC3491" w:rsidRDefault="00BC3491" w:rsidP="00BC3491">
      <w:pPr>
        <w:pStyle w:val="Paragraphedeliste"/>
        <w:numPr>
          <w:ilvl w:val="0"/>
          <w:numId w:val="8"/>
        </w:numPr>
      </w:pPr>
      <w:r>
        <w:t>Envoi SMS entre midi et 22h  ou après création de l’alerte</w:t>
      </w:r>
    </w:p>
    <w:p w:rsidR="00BC3491" w:rsidRDefault="005C3719" w:rsidP="005C3719">
      <w:pPr>
        <w:pStyle w:val="Paragraphedeliste"/>
        <w:numPr>
          <w:ilvl w:val="0"/>
          <w:numId w:val="8"/>
        </w:numPr>
      </w:pPr>
      <w:r>
        <w:t xml:space="preserve">Possibilité d’envoyer « alerte xx » au </w:t>
      </w:r>
      <w:r w:rsidR="00BC3491">
        <w:t xml:space="preserve">06.98.47.43.12 </w:t>
      </w:r>
      <w:r>
        <w:t xml:space="preserve">si on veut activer l’alerte </w:t>
      </w:r>
    </w:p>
    <w:p w:rsidR="00BC3491" w:rsidRDefault="00BC3491" w:rsidP="00BC3491">
      <w:pPr>
        <w:pStyle w:val="Paragraphedeliste"/>
        <w:numPr>
          <w:ilvl w:val="1"/>
          <w:numId w:val="8"/>
        </w:numPr>
      </w:pPr>
      <w:r>
        <w:t>SMS renvoyé si numéro de département non renseigné</w:t>
      </w:r>
    </w:p>
    <w:p w:rsidR="005C3719" w:rsidRDefault="005C3719" w:rsidP="005C3719">
      <w:pPr>
        <w:pStyle w:val="Paragraphedeliste"/>
        <w:numPr>
          <w:ilvl w:val="0"/>
          <w:numId w:val="8"/>
        </w:numPr>
      </w:pPr>
      <w:r>
        <w:t xml:space="preserve">Possibilité d’envoyer « STOP » au </w:t>
      </w:r>
      <w:r w:rsidR="00BC3491">
        <w:t>06.98.47.43.12</w:t>
      </w:r>
      <w:r>
        <w:t xml:space="preserve"> si on veut arrêter l’envoi</w:t>
      </w:r>
    </w:p>
    <w:p w:rsidR="0083012B" w:rsidRDefault="0083012B" w:rsidP="005C3719">
      <w:pPr>
        <w:pStyle w:val="Paragraphedeliste"/>
        <w:numPr>
          <w:ilvl w:val="0"/>
          <w:numId w:val="8"/>
        </w:numPr>
      </w:pPr>
      <w:r>
        <w:t xml:space="preserve">Possibilité de consulter les structures ayant déployées </w:t>
      </w:r>
      <w:r w:rsidR="00A535E8">
        <w:t>« doc</w:t>
      </w:r>
      <w:r>
        <w:t>-depot</w:t>
      </w:r>
      <w:r w:rsidR="00A535E8">
        <w:t> »</w:t>
      </w:r>
    </w:p>
    <w:p w:rsidR="00D60D91" w:rsidRDefault="00D60D91" w:rsidP="005C3719">
      <w:pPr>
        <w:pStyle w:val="Paragraphedeliste"/>
        <w:ind w:left="360"/>
      </w:pPr>
    </w:p>
    <w:sectPr w:rsidR="00D60D91" w:rsidSect="008B3CDC">
      <w:headerReference w:type="default" r:id="rId10"/>
      <w:footerReference w:type="default" r:id="rId11"/>
      <w:footerReference w:type="first" r:id="rId12"/>
      <w:pgSz w:w="11907" w:h="16840" w:code="9"/>
      <w:pgMar w:top="851" w:right="1021" w:bottom="851" w:left="1021" w:header="454" w:footer="45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857" w:rsidRDefault="00C52857">
      <w:r>
        <w:separator/>
      </w:r>
    </w:p>
  </w:endnote>
  <w:endnote w:type="continuationSeparator" w:id="0">
    <w:p w:rsidR="00C52857" w:rsidRDefault="00C52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tblBorders>
        <w:top w:val="single" w:sz="4" w:space="0" w:color="008080"/>
      </w:tblBorders>
      <w:tblLayout w:type="fixed"/>
      <w:tblCellMar>
        <w:left w:w="70" w:type="dxa"/>
        <w:right w:w="70" w:type="dxa"/>
      </w:tblCellMar>
      <w:tblLook w:val="0000" w:firstRow="0" w:lastRow="0" w:firstColumn="0" w:lastColumn="0" w:noHBand="0" w:noVBand="0"/>
    </w:tblPr>
    <w:tblGrid>
      <w:gridCol w:w="2552"/>
      <w:gridCol w:w="5173"/>
      <w:gridCol w:w="2551"/>
    </w:tblGrid>
    <w:tr w:rsidR="00C07E5F" w:rsidTr="001F0FC3">
      <w:tc>
        <w:tcPr>
          <w:tcW w:w="2552" w:type="dxa"/>
        </w:tcPr>
        <w:p w:rsidR="00C07E5F" w:rsidRDefault="00C07E5F" w:rsidP="00856F94">
          <w:pPr>
            <w:spacing w:before="60"/>
            <w:rPr>
              <w:sz w:val="18"/>
            </w:rPr>
          </w:pPr>
        </w:p>
      </w:tc>
      <w:tc>
        <w:tcPr>
          <w:tcW w:w="5173" w:type="dxa"/>
        </w:tcPr>
        <w:p w:rsidR="00C07E5F" w:rsidRDefault="00C07E5F">
          <w:pPr>
            <w:spacing w:before="60"/>
            <w:jc w:val="center"/>
            <w:rPr>
              <w:sz w:val="18"/>
            </w:rPr>
          </w:pPr>
        </w:p>
      </w:tc>
      <w:tc>
        <w:tcPr>
          <w:tcW w:w="2551" w:type="dxa"/>
        </w:tcPr>
        <w:p w:rsidR="00C07E5F" w:rsidRDefault="00C07E5F">
          <w:pPr>
            <w:spacing w:before="60"/>
            <w:jc w:val="right"/>
            <w:rPr>
              <w:sz w:val="18"/>
            </w:rPr>
          </w:pPr>
          <w:r>
            <w:rPr>
              <w:snapToGrid w:val="0"/>
              <w:sz w:val="18"/>
              <w:lang w:eastAsia="fr-FR"/>
            </w:rPr>
            <w:t xml:space="preserve">Page </w:t>
          </w:r>
          <w:r>
            <w:rPr>
              <w:snapToGrid w:val="0"/>
              <w:sz w:val="18"/>
              <w:lang w:eastAsia="fr-FR"/>
            </w:rPr>
            <w:fldChar w:fldCharType="begin"/>
          </w:r>
          <w:r>
            <w:rPr>
              <w:snapToGrid w:val="0"/>
              <w:sz w:val="18"/>
              <w:lang w:eastAsia="fr-FR"/>
            </w:rPr>
            <w:instrText xml:space="preserve"> PAGE </w:instrText>
          </w:r>
          <w:r>
            <w:rPr>
              <w:snapToGrid w:val="0"/>
              <w:sz w:val="18"/>
              <w:lang w:eastAsia="fr-FR"/>
            </w:rPr>
            <w:fldChar w:fldCharType="separate"/>
          </w:r>
          <w:r w:rsidR="00C01395">
            <w:rPr>
              <w:noProof/>
              <w:snapToGrid w:val="0"/>
              <w:sz w:val="18"/>
              <w:lang w:eastAsia="fr-FR"/>
            </w:rPr>
            <w:t>2</w:t>
          </w:r>
          <w:r>
            <w:rPr>
              <w:snapToGrid w:val="0"/>
              <w:sz w:val="18"/>
              <w:lang w:eastAsia="fr-FR"/>
            </w:rPr>
            <w:fldChar w:fldCharType="end"/>
          </w:r>
          <w:r>
            <w:rPr>
              <w:snapToGrid w:val="0"/>
              <w:sz w:val="18"/>
              <w:lang w:eastAsia="fr-FR"/>
            </w:rPr>
            <w:t xml:space="preserve"> sur </w:t>
          </w:r>
          <w:r>
            <w:rPr>
              <w:snapToGrid w:val="0"/>
              <w:sz w:val="18"/>
              <w:lang w:eastAsia="fr-FR"/>
            </w:rPr>
            <w:fldChar w:fldCharType="begin"/>
          </w:r>
          <w:r>
            <w:rPr>
              <w:snapToGrid w:val="0"/>
              <w:sz w:val="18"/>
              <w:lang w:eastAsia="fr-FR"/>
            </w:rPr>
            <w:instrText xml:space="preserve"> NUMPAGES </w:instrText>
          </w:r>
          <w:r>
            <w:rPr>
              <w:snapToGrid w:val="0"/>
              <w:sz w:val="18"/>
              <w:lang w:eastAsia="fr-FR"/>
            </w:rPr>
            <w:fldChar w:fldCharType="separate"/>
          </w:r>
          <w:r w:rsidR="00C01395">
            <w:rPr>
              <w:noProof/>
              <w:snapToGrid w:val="0"/>
              <w:sz w:val="18"/>
              <w:lang w:eastAsia="fr-FR"/>
            </w:rPr>
            <w:t>12</w:t>
          </w:r>
          <w:r>
            <w:rPr>
              <w:snapToGrid w:val="0"/>
              <w:sz w:val="18"/>
              <w:lang w:eastAsia="fr-FR"/>
            </w:rPr>
            <w:fldChar w:fldCharType="end"/>
          </w:r>
        </w:p>
      </w:tc>
    </w:tr>
  </w:tbl>
  <w:p w:rsidR="00C07E5F" w:rsidRDefault="00C07E5F" w:rsidP="001E327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8080"/>
      </w:tblBorders>
      <w:tblLayout w:type="fixed"/>
      <w:tblCellMar>
        <w:left w:w="70" w:type="dxa"/>
        <w:right w:w="70" w:type="dxa"/>
      </w:tblCellMar>
      <w:tblLook w:val="0000" w:firstRow="0" w:lastRow="0" w:firstColumn="0" w:lastColumn="0" w:noHBand="0" w:noVBand="0"/>
    </w:tblPr>
    <w:tblGrid>
      <w:gridCol w:w="2552"/>
      <w:gridCol w:w="5173"/>
      <w:gridCol w:w="2551"/>
    </w:tblGrid>
    <w:tr w:rsidR="00C07E5F">
      <w:tc>
        <w:tcPr>
          <w:tcW w:w="2552" w:type="dxa"/>
        </w:tcPr>
        <w:p w:rsidR="00C07E5F" w:rsidRDefault="00C07E5F">
          <w:pPr>
            <w:spacing w:before="60"/>
            <w:rPr>
              <w:sz w:val="18"/>
            </w:rPr>
          </w:pPr>
        </w:p>
      </w:tc>
      <w:tc>
        <w:tcPr>
          <w:tcW w:w="5173" w:type="dxa"/>
        </w:tcPr>
        <w:p w:rsidR="00C07E5F" w:rsidRPr="00153F12" w:rsidRDefault="00A156BB">
          <w:pPr>
            <w:spacing w:before="60"/>
            <w:jc w:val="center"/>
            <w:rPr>
              <w:sz w:val="18"/>
              <w:lang w:val="da-DK"/>
            </w:rPr>
          </w:pPr>
          <w:fldSimple w:instr=" FILENAME  \* MERGEFORMAT ">
            <w:r w:rsidR="00C07E5F" w:rsidRPr="00856F94">
              <w:rPr>
                <w:noProof/>
                <w:snapToGrid w:val="0"/>
                <w:sz w:val="18"/>
                <w:lang w:val="da-DK"/>
              </w:rPr>
              <w:t>Modèle_WORD.docx</w:t>
            </w:r>
          </w:fldSimple>
        </w:p>
      </w:tc>
      <w:tc>
        <w:tcPr>
          <w:tcW w:w="2551" w:type="dxa"/>
        </w:tcPr>
        <w:p w:rsidR="00C07E5F" w:rsidRDefault="00C07E5F">
          <w:pPr>
            <w:spacing w:before="60"/>
            <w:jc w:val="right"/>
            <w:rPr>
              <w:sz w:val="18"/>
            </w:rPr>
          </w:pPr>
          <w:r>
            <w:rPr>
              <w:snapToGrid w:val="0"/>
              <w:sz w:val="18"/>
              <w:lang w:eastAsia="fr-FR"/>
            </w:rPr>
            <w:t xml:space="preserve">Page </w:t>
          </w:r>
          <w:r>
            <w:rPr>
              <w:snapToGrid w:val="0"/>
              <w:sz w:val="18"/>
              <w:lang w:eastAsia="fr-FR"/>
            </w:rPr>
            <w:fldChar w:fldCharType="begin"/>
          </w:r>
          <w:r>
            <w:rPr>
              <w:snapToGrid w:val="0"/>
              <w:sz w:val="18"/>
              <w:lang w:eastAsia="fr-FR"/>
            </w:rPr>
            <w:instrText xml:space="preserve"> PAGE </w:instrText>
          </w:r>
          <w:r>
            <w:rPr>
              <w:snapToGrid w:val="0"/>
              <w:sz w:val="18"/>
              <w:lang w:eastAsia="fr-FR"/>
            </w:rPr>
            <w:fldChar w:fldCharType="separate"/>
          </w:r>
          <w:r w:rsidR="00C01395">
            <w:rPr>
              <w:noProof/>
              <w:snapToGrid w:val="0"/>
              <w:sz w:val="18"/>
              <w:lang w:eastAsia="fr-FR"/>
            </w:rPr>
            <w:t>1</w:t>
          </w:r>
          <w:r>
            <w:rPr>
              <w:snapToGrid w:val="0"/>
              <w:sz w:val="18"/>
              <w:lang w:eastAsia="fr-FR"/>
            </w:rPr>
            <w:fldChar w:fldCharType="end"/>
          </w:r>
          <w:r>
            <w:rPr>
              <w:snapToGrid w:val="0"/>
              <w:sz w:val="18"/>
              <w:lang w:eastAsia="fr-FR"/>
            </w:rPr>
            <w:t xml:space="preserve"> sur </w:t>
          </w:r>
          <w:r>
            <w:rPr>
              <w:snapToGrid w:val="0"/>
              <w:sz w:val="18"/>
              <w:lang w:eastAsia="fr-FR"/>
            </w:rPr>
            <w:fldChar w:fldCharType="begin"/>
          </w:r>
          <w:r>
            <w:rPr>
              <w:snapToGrid w:val="0"/>
              <w:sz w:val="18"/>
              <w:lang w:eastAsia="fr-FR"/>
            </w:rPr>
            <w:instrText xml:space="preserve"> NUMPAGES </w:instrText>
          </w:r>
          <w:r>
            <w:rPr>
              <w:snapToGrid w:val="0"/>
              <w:sz w:val="18"/>
              <w:lang w:eastAsia="fr-FR"/>
            </w:rPr>
            <w:fldChar w:fldCharType="separate"/>
          </w:r>
          <w:r w:rsidR="00C01395">
            <w:rPr>
              <w:noProof/>
              <w:snapToGrid w:val="0"/>
              <w:sz w:val="18"/>
              <w:lang w:eastAsia="fr-FR"/>
            </w:rPr>
            <w:t>12</w:t>
          </w:r>
          <w:r>
            <w:rPr>
              <w:snapToGrid w:val="0"/>
              <w:sz w:val="18"/>
              <w:lang w:eastAsia="fr-FR"/>
            </w:rPr>
            <w:fldChar w:fldCharType="end"/>
          </w:r>
        </w:p>
      </w:tc>
    </w:tr>
    <w:tr w:rsidR="00C07E5F">
      <w:tc>
        <w:tcPr>
          <w:tcW w:w="2552" w:type="dxa"/>
        </w:tcPr>
        <w:p w:rsidR="00C07E5F" w:rsidRDefault="00C07E5F">
          <w:pPr>
            <w:spacing w:before="60"/>
            <w:rPr>
              <w:sz w:val="18"/>
            </w:rPr>
          </w:pPr>
        </w:p>
      </w:tc>
      <w:tc>
        <w:tcPr>
          <w:tcW w:w="5173" w:type="dxa"/>
        </w:tcPr>
        <w:p w:rsidR="00C07E5F" w:rsidRDefault="00C07E5F">
          <w:pPr>
            <w:spacing w:before="60"/>
            <w:ind w:right="-3897"/>
            <w:jc w:val="center"/>
            <w:rPr>
              <w:sz w:val="18"/>
            </w:rPr>
          </w:pPr>
        </w:p>
      </w:tc>
      <w:tc>
        <w:tcPr>
          <w:tcW w:w="2551" w:type="dxa"/>
        </w:tcPr>
        <w:p w:rsidR="00C07E5F" w:rsidRDefault="00C07E5F">
          <w:pPr>
            <w:spacing w:before="60"/>
            <w:ind w:left="781" w:right="-353"/>
            <w:rPr>
              <w:sz w:val="18"/>
            </w:rPr>
          </w:pPr>
        </w:p>
      </w:tc>
    </w:tr>
  </w:tbl>
  <w:p w:rsidR="00C07E5F" w:rsidRDefault="00C07E5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857" w:rsidRDefault="00C52857">
      <w:r>
        <w:separator/>
      </w:r>
    </w:p>
  </w:footnote>
  <w:footnote w:type="continuationSeparator" w:id="0">
    <w:p w:rsidR="00C52857" w:rsidRDefault="00C528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8" w:space="0" w:color="008080"/>
        <w:left w:val="single" w:sz="8" w:space="0" w:color="008080"/>
        <w:bottom w:val="single" w:sz="8" w:space="0" w:color="008080"/>
        <w:right w:val="single" w:sz="8" w:space="0" w:color="008080"/>
        <w:insideH w:val="single" w:sz="6" w:space="0" w:color="008080"/>
        <w:insideV w:val="single" w:sz="6" w:space="0" w:color="008080"/>
      </w:tblBorders>
      <w:tblLayout w:type="fixed"/>
      <w:tblCellMar>
        <w:left w:w="70" w:type="dxa"/>
        <w:right w:w="70" w:type="dxa"/>
      </w:tblCellMar>
      <w:tblLook w:val="0000" w:firstRow="0" w:lastRow="0" w:firstColumn="0" w:lastColumn="0" w:noHBand="0" w:noVBand="0"/>
    </w:tblPr>
    <w:tblGrid>
      <w:gridCol w:w="3331"/>
      <w:gridCol w:w="3402"/>
      <w:gridCol w:w="3473"/>
    </w:tblGrid>
    <w:tr w:rsidR="00C07E5F" w:rsidTr="00856F94">
      <w:trPr>
        <w:trHeight w:val="548"/>
      </w:trPr>
      <w:tc>
        <w:tcPr>
          <w:tcW w:w="3331" w:type="dxa"/>
          <w:vAlign w:val="center"/>
        </w:tcPr>
        <w:p w:rsidR="00C07E5F" w:rsidRDefault="00C07E5F">
          <w:pPr>
            <w:tabs>
              <w:tab w:val="center" w:pos="4820"/>
              <w:tab w:val="right" w:pos="9923"/>
              <w:tab w:val="right" w:pos="14742"/>
            </w:tabs>
            <w:jc w:val="left"/>
            <w:rPr>
              <w:b/>
              <w:sz w:val="20"/>
            </w:rPr>
          </w:pPr>
        </w:p>
      </w:tc>
      <w:tc>
        <w:tcPr>
          <w:tcW w:w="3402" w:type="dxa"/>
          <w:vAlign w:val="center"/>
        </w:tcPr>
        <w:p w:rsidR="00C07E5F" w:rsidRPr="001F0FC3" w:rsidRDefault="00C07E5F" w:rsidP="001F0FC3">
          <w:pPr>
            <w:tabs>
              <w:tab w:val="center" w:pos="4820"/>
              <w:tab w:val="right" w:pos="9923"/>
              <w:tab w:val="right" w:pos="14742"/>
            </w:tabs>
            <w:spacing w:before="60" w:after="120"/>
            <w:jc w:val="center"/>
          </w:pPr>
          <w:r>
            <w:t>Liste des fonctionnalités</w:t>
          </w:r>
        </w:p>
      </w:tc>
      <w:tc>
        <w:tcPr>
          <w:tcW w:w="3473" w:type="dxa"/>
        </w:tcPr>
        <w:p w:rsidR="00C07E5F" w:rsidRDefault="00C07E5F">
          <w:pPr>
            <w:tabs>
              <w:tab w:val="center" w:pos="4820"/>
              <w:tab w:val="right" w:pos="9923"/>
              <w:tab w:val="right" w:pos="14742"/>
            </w:tabs>
            <w:spacing w:before="120"/>
            <w:jc w:val="right"/>
            <w:rPr>
              <w:b/>
              <w:sz w:val="20"/>
            </w:rPr>
          </w:pPr>
        </w:p>
      </w:tc>
    </w:tr>
  </w:tbl>
  <w:p w:rsidR="00C07E5F" w:rsidRDefault="00C07E5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5BA2"/>
    <w:multiLevelType w:val="multilevel"/>
    <w:tmpl w:val="F5567ADA"/>
    <w:name w:val="Securité"/>
    <w:lvl w:ilvl="0">
      <w:start w:val="1"/>
      <w:numFmt w:val="upperRoman"/>
      <w:lvlText w:val="%1."/>
      <w:lvlJc w:val="left"/>
      <w:pPr>
        <w:tabs>
          <w:tab w:val="num" w:pos="720"/>
        </w:tabs>
        <w:ind w:left="0" w:firstLine="0"/>
      </w:pPr>
    </w:lvl>
    <w:lvl w:ilvl="1">
      <w:start w:val="1"/>
      <w:numFmt w:val="decimal"/>
      <w:lvlText w:val="%1.%2"/>
      <w:lvlJc w:val="left"/>
      <w:pPr>
        <w:tabs>
          <w:tab w:val="num" w:pos="1440"/>
        </w:tabs>
        <w:ind w:left="720" w:firstLine="0"/>
      </w:pPr>
    </w:lvl>
    <w:lvl w:ilvl="2">
      <w:start w:val="1"/>
      <w:numFmt w:val="decimal"/>
      <w:lvlText w:val="%1.%2.%3"/>
      <w:lvlJc w:val="left"/>
      <w:pPr>
        <w:tabs>
          <w:tab w:val="num" w:pos="2160"/>
        </w:tabs>
        <w:ind w:left="1440" w:firstLine="0"/>
      </w:pPr>
    </w:lvl>
    <w:lvl w:ilvl="3">
      <w:start w:val="1"/>
      <w:numFmt w:val="decimal"/>
      <w:suff w:val="space"/>
      <w:lvlText w:val="%1.%2.%3.%4"/>
      <w:lvlJc w:val="left"/>
      <w:pPr>
        <w:ind w:left="2160" w:firstLine="0"/>
      </w:pPr>
    </w:lvl>
    <w:lvl w:ilvl="4">
      <w:start w:val="1"/>
      <w:numFmt w:val="decimal"/>
      <w:lvlText w:val="%1.%2.%3.%4.%5"/>
      <w:lvlJc w:val="left"/>
      <w:pPr>
        <w:tabs>
          <w:tab w:val="num" w:pos="4320"/>
        </w:tabs>
        <w:ind w:left="2880" w:firstLine="0"/>
      </w:pPr>
    </w:lvl>
    <w:lvl w:ilvl="5">
      <w:start w:val="1"/>
      <w:numFmt w:val="decimal"/>
      <w:suff w:val="space"/>
      <w:lvlText w:val="%1.%2.%3.%4.%5.%6"/>
      <w:lvlJc w:val="left"/>
      <w:pPr>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nsid w:val="0A1F79AC"/>
    <w:multiLevelType w:val="multilevel"/>
    <w:tmpl w:val="3B3A7EC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720"/>
        </w:tabs>
        <w:ind w:left="0" w:firstLine="0"/>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
    <w:nsid w:val="101640F7"/>
    <w:multiLevelType w:val="hybridMultilevel"/>
    <w:tmpl w:val="61DCA55E"/>
    <w:lvl w:ilvl="0" w:tplc="124E7D38">
      <w:numFmt w:val="bullet"/>
      <w:lvlText w:val="-"/>
      <w:lvlJc w:val="left"/>
      <w:pPr>
        <w:ind w:left="417" w:hanging="360"/>
      </w:pPr>
      <w:rPr>
        <w:rFonts w:ascii="Arial" w:eastAsia="Times New Roman" w:hAnsi="Arial" w:cs="Arial"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3">
    <w:nsid w:val="2DA837AF"/>
    <w:multiLevelType w:val="singleLevel"/>
    <w:tmpl w:val="385216C0"/>
    <w:lvl w:ilvl="0">
      <w:start w:val="1"/>
      <w:numFmt w:val="bullet"/>
      <w:pStyle w:val="listepuce2"/>
      <w:lvlText w:val=""/>
      <w:lvlJc w:val="left"/>
      <w:pPr>
        <w:tabs>
          <w:tab w:val="num" w:pos="360"/>
        </w:tabs>
        <w:ind w:left="360" w:hanging="360"/>
      </w:pPr>
      <w:rPr>
        <w:rFonts w:ascii="Symbol" w:hAnsi="Symbol" w:hint="default"/>
      </w:rPr>
    </w:lvl>
  </w:abstractNum>
  <w:abstractNum w:abstractNumId="4">
    <w:nsid w:val="31314F07"/>
    <w:multiLevelType w:val="hybridMultilevel"/>
    <w:tmpl w:val="1ED8AF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3E85EB1"/>
    <w:multiLevelType w:val="hybridMultilevel"/>
    <w:tmpl w:val="415CD1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3E07FCE"/>
    <w:multiLevelType w:val="hybridMultilevel"/>
    <w:tmpl w:val="BB9C05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6AB5ECB"/>
    <w:multiLevelType w:val="hybridMultilevel"/>
    <w:tmpl w:val="C6844BD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1"/>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9C"/>
    <w:rsid w:val="0001151F"/>
    <w:rsid w:val="00016166"/>
    <w:rsid w:val="0002100C"/>
    <w:rsid w:val="00021C89"/>
    <w:rsid w:val="000300CA"/>
    <w:rsid w:val="0003029C"/>
    <w:rsid w:val="00062C75"/>
    <w:rsid w:val="00063AE1"/>
    <w:rsid w:val="00085D5B"/>
    <w:rsid w:val="00091483"/>
    <w:rsid w:val="00095DF6"/>
    <w:rsid w:val="000A0476"/>
    <w:rsid w:val="000C2038"/>
    <w:rsid w:val="000C5140"/>
    <w:rsid w:val="000C6D67"/>
    <w:rsid w:val="000D3956"/>
    <w:rsid w:val="000E2D61"/>
    <w:rsid w:val="000E5752"/>
    <w:rsid w:val="000E5DF4"/>
    <w:rsid w:val="00106024"/>
    <w:rsid w:val="00114E3C"/>
    <w:rsid w:val="00115F53"/>
    <w:rsid w:val="00120886"/>
    <w:rsid w:val="0012629C"/>
    <w:rsid w:val="0012680E"/>
    <w:rsid w:val="00153F12"/>
    <w:rsid w:val="00163AAF"/>
    <w:rsid w:val="00167375"/>
    <w:rsid w:val="0019457F"/>
    <w:rsid w:val="001A395A"/>
    <w:rsid w:val="001A6499"/>
    <w:rsid w:val="001B5EF2"/>
    <w:rsid w:val="001C18EA"/>
    <w:rsid w:val="001C75B0"/>
    <w:rsid w:val="001D2046"/>
    <w:rsid w:val="001E327C"/>
    <w:rsid w:val="001F0FC3"/>
    <w:rsid w:val="001F37F8"/>
    <w:rsid w:val="001F387E"/>
    <w:rsid w:val="001F57E8"/>
    <w:rsid w:val="001F6653"/>
    <w:rsid w:val="00204960"/>
    <w:rsid w:val="00205AC9"/>
    <w:rsid w:val="0021252A"/>
    <w:rsid w:val="00214302"/>
    <w:rsid w:val="0021703D"/>
    <w:rsid w:val="0022394A"/>
    <w:rsid w:val="0026022A"/>
    <w:rsid w:val="00260CFE"/>
    <w:rsid w:val="0026418F"/>
    <w:rsid w:val="00272C46"/>
    <w:rsid w:val="00273BF9"/>
    <w:rsid w:val="002742BE"/>
    <w:rsid w:val="00291AE4"/>
    <w:rsid w:val="002B0009"/>
    <w:rsid w:val="002B31B2"/>
    <w:rsid w:val="002C1070"/>
    <w:rsid w:val="002C4E94"/>
    <w:rsid w:val="002D64E8"/>
    <w:rsid w:val="002E4C14"/>
    <w:rsid w:val="002E6186"/>
    <w:rsid w:val="00306AE8"/>
    <w:rsid w:val="003073F2"/>
    <w:rsid w:val="0031149D"/>
    <w:rsid w:val="003275DB"/>
    <w:rsid w:val="00344F36"/>
    <w:rsid w:val="00357C1E"/>
    <w:rsid w:val="00366D7C"/>
    <w:rsid w:val="00371DF9"/>
    <w:rsid w:val="00382C13"/>
    <w:rsid w:val="003871E9"/>
    <w:rsid w:val="00393C87"/>
    <w:rsid w:val="00394CFD"/>
    <w:rsid w:val="003A4358"/>
    <w:rsid w:val="003B1A81"/>
    <w:rsid w:val="003C0427"/>
    <w:rsid w:val="003E4402"/>
    <w:rsid w:val="00410AEE"/>
    <w:rsid w:val="00413CA6"/>
    <w:rsid w:val="00416B5F"/>
    <w:rsid w:val="00423435"/>
    <w:rsid w:val="004246C9"/>
    <w:rsid w:val="004301EA"/>
    <w:rsid w:val="00452B78"/>
    <w:rsid w:val="00464E7E"/>
    <w:rsid w:val="0047103A"/>
    <w:rsid w:val="0047453B"/>
    <w:rsid w:val="0049401F"/>
    <w:rsid w:val="004A244B"/>
    <w:rsid w:val="004C6368"/>
    <w:rsid w:val="004D5D94"/>
    <w:rsid w:val="004F61CF"/>
    <w:rsid w:val="005234AD"/>
    <w:rsid w:val="00531BC0"/>
    <w:rsid w:val="00534F0C"/>
    <w:rsid w:val="005505D6"/>
    <w:rsid w:val="005539B5"/>
    <w:rsid w:val="00554742"/>
    <w:rsid w:val="00554F15"/>
    <w:rsid w:val="00571FAA"/>
    <w:rsid w:val="00582D49"/>
    <w:rsid w:val="00594FCF"/>
    <w:rsid w:val="005A2789"/>
    <w:rsid w:val="005A545D"/>
    <w:rsid w:val="005B078C"/>
    <w:rsid w:val="005C2CA7"/>
    <w:rsid w:val="005C3719"/>
    <w:rsid w:val="005C7E5F"/>
    <w:rsid w:val="005F5379"/>
    <w:rsid w:val="005F6640"/>
    <w:rsid w:val="00605677"/>
    <w:rsid w:val="00607F51"/>
    <w:rsid w:val="00612CB3"/>
    <w:rsid w:val="0061480E"/>
    <w:rsid w:val="00616123"/>
    <w:rsid w:val="00616D21"/>
    <w:rsid w:val="00640D23"/>
    <w:rsid w:val="006445BD"/>
    <w:rsid w:val="00651DD2"/>
    <w:rsid w:val="00652BC8"/>
    <w:rsid w:val="00656FBB"/>
    <w:rsid w:val="00657F09"/>
    <w:rsid w:val="006752E0"/>
    <w:rsid w:val="00677525"/>
    <w:rsid w:val="00677C51"/>
    <w:rsid w:val="006803B5"/>
    <w:rsid w:val="006827A9"/>
    <w:rsid w:val="00690FCB"/>
    <w:rsid w:val="006B774F"/>
    <w:rsid w:val="006D16CB"/>
    <w:rsid w:val="006D4EFB"/>
    <w:rsid w:val="006E26C1"/>
    <w:rsid w:val="006E59BA"/>
    <w:rsid w:val="00705FC0"/>
    <w:rsid w:val="007153C1"/>
    <w:rsid w:val="00716B54"/>
    <w:rsid w:val="00725D04"/>
    <w:rsid w:val="00727B71"/>
    <w:rsid w:val="00727E38"/>
    <w:rsid w:val="00731041"/>
    <w:rsid w:val="0073129D"/>
    <w:rsid w:val="00731CB1"/>
    <w:rsid w:val="007321A3"/>
    <w:rsid w:val="0075276C"/>
    <w:rsid w:val="00753C36"/>
    <w:rsid w:val="00754933"/>
    <w:rsid w:val="0076029C"/>
    <w:rsid w:val="007604F5"/>
    <w:rsid w:val="007630E8"/>
    <w:rsid w:val="00775A49"/>
    <w:rsid w:val="007818DA"/>
    <w:rsid w:val="00796234"/>
    <w:rsid w:val="00797309"/>
    <w:rsid w:val="007A6B96"/>
    <w:rsid w:val="007B22CF"/>
    <w:rsid w:val="007C5FC8"/>
    <w:rsid w:val="007D2E11"/>
    <w:rsid w:val="007F3607"/>
    <w:rsid w:val="007F4EEC"/>
    <w:rsid w:val="0080222F"/>
    <w:rsid w:val="00802FAC"/>
    <w:rsid w:val="00810FE4"/>
    <w:rsid w:val="00811F72"/>
    <w:rsid w:val="00814037"/>
    <w:rsid w:val="00814E97"/>
    <w:rsid w:val="0083012B"/>
    <w:rsid w:val="008416E4"/>
    <w:rsid w:val="00856223"/>
    <w:rsid w:val="00856F94"/>
    <w:rsid w:val="00865D20"/>
    <w:rsid w:val="00874BC5"/>
    <w:rsid w:val="008843FB"/>
    <w:rsid w:val="0088704B"/>
    <w:rsid w:val="00891A4E"/>
    <w:rsid w:val="008A0710"/>
    <w:rsid w:val="008A0D84"/>
    <w:rsid w:val="008B3CDC"/>
    <w:rsid w:val="008B5268"/>
    <w:rsid w:val="008C5E87"/>
    <w:rsid w:val="008F5A7B"/>
    <w:rsid w:val="00902E07"/>
    <w:rsid w:val="00912344"/>
    <w:rsid w:val="00912A02"/>
    <w:rsid w:val="0091314A"/>
    <w:rsid w:val="0091548D"/>
    <w:rsid w:val="00944E29"/>
    <w:rsid w:val="00952ABE"/>
    <w:rsid w:val="009613D4"/>
    <w:rsid w:val="0098296D"/>
    <w:rsid w:val="00987E19"/>
    <w:rsid w:val="00996DFD"/>
    <w:rsid w:val="009A711B"/>
    <w:rsid w:val="009B20B1"/>
    <w:rsid w:val="009B4BF2"/>
    <w:rsid w:val="009C45CD"/>
    <w:rsid w:val="009C5812"/>
    <w:rsid w:val="009E0017"/>
    <w:rsid w:val="009F1BAD"/>
    <w:rsid w:val="009F449D"/>
    <w:rsid w:val="00A04CA8"/>
    <w:rsid w:val="00A04CD5"/>
    <w:rsid w:val="00A074AF"/>
    <w:rsid w:val="00A156BB"/>
    <w:rsid w:val="00A175C7"/>
    <w:rsid w:val="00A20B61"/>
    <w:rsid w:val="00A21245"/>
    <w:rsid w:val="00A32A49"/>
    <w:rsid w:val="00A4285A"/>
    <w:rsid w:val="00A51EC4"/>
    <w:rsid w:val="00A521B7"/>
    <w:rsid w:val="00A535E8"/>
    <w:rsid w:val="00A5797F"/>
    <w:rsid w:val="00A65DE3"/>
    <w:rsid w:val="00A7079C"/>
    <w:rsid w:val="00A72225"/>
    <w:rsid w:val="00A80E11"/>
    <w:rsid w:val="00A810A0"/>
    <w:rsid w:val="00A831B6"/>
    <w:rsid w:val="00A86C48"/>
    <w:rsid w:val="00A91EB0"/>
    <w:rsid w:val="00AA0737"/>
    <w:rsid w:val="00AA63F9"/>
    <w:rsid w:val="00AB138D"/>
    <w:rsid w:val="00AE1773"/>
    <w:rsid w:val="00AF6917"/>
    <w:rsid w:val="00B21434"/>
    <w:rsid w:val="00B24872"/>
    <w:rsid w:val="00B278D3"/>
    <w:rsid w:val="00B27AD1"/>
    <w:rsid w:val="00B3440C"/>
    <w:rsid w:val="00B34E90"/>
    <w:rsid w:val="00B41363"/>
    <w:rsid w:val="00B435F6"/>
    <w:rsid w:val="00B43D1B"/>
    <w:rsid w:val="00B51BB7"/>
    <w:rsid w:val="00B56B24"/>
    <w:rsid w:val="00B66EC3"/>
    <w:rsid w:val="00B7592D"/>
    <w:rsid w:val="00B87F21"/>
    <w:rsid w:val="00B9389D"/>
    <w:rsid w:val="00BA67C3"/>
    <w:rsid w:val="00BA7412"/>
    <w:rsid w:val="00BC3491"/>
    <w:rsid w:val="00BC699E"/>
    <w:rsid w:val="00BD0922"/>
    <w:rsid w:val="00BE5234"/>
    <w:rsid w:val="00BE63C5"/>
    <w:rsid w:val="00BE63EE"/>
    <w:rsid w:val="00BF5AC4"/>
    <w:rsid w:val="00C01395"/>
    <w:rsid w:val="00C07E5F"/>
    <w:rsid w:val="00C16607"/>
    <w:rsid w:val="00C2157B"/>
    <w:rsid w:val="00C33E60"/>
    <w:rsid w:val="00C37DAE"/>
    <w:rsid w:val="00C412A4"/>
    <w:rsid w:val="00C52857"/>
    <w:rsid w:val="00C55BCF"/>
    <w:rsid w:val="00C61CAC"/>
    <w:rsid w:val="00C62B85"/>
    <w:rsid w:val="00C66727"/>
    <w:rsid w:val="00C67F09"/>
    <w:rsid w:val="00C768C9"/>
    <w:rsid w:val="00C84411"/>
    <w:rsid w:val="00C85A59"/>
    <w:rsid w:val="00CA7463"/>
    <w:rsid w:val="00CD154E"/>
    <w:rsid w:val="00CE72C1"/>
    <w:rsid w:val="00CF76CC"/>
    <w:rsid w:val="00D16272"/>
    <w:rsid w:val="00D176C5"/>
    <w:rsid w:val="00D248F3"/>
    <w:rsid w:val="00D36A6F"/>
    <w:rsid w:val="00D37D15"/>
    <w:rsid w:val="00D463E4"/>
    <w:rsid w:val="00D60D91"/>
    <w:rsid w:val="00D62EA5"/>
    <w:rsid w:val="00D643F0"/>
    <w:rsid w:val="00D653FD"/>
    <w:rsid w:val="00D767AE"/>
    <w:rsid w:val="00D81575"/>
    <w:rsid w:val="00D94957"/>
    <w:rsid w:val="00DA04E7"/>
    <w:rsid w:val="00DA1403"/>
    <w:rsid w:val="00DB360E"/>
    <w:rsid w:val="00DB486D"/>
    <w:rsid w:val="00DB4B75"/>
    <w:rsid w:val="00DC4A9D"/>
    <w:rsid w:val="00DC6D82"/>
    <w:rsid w:val="00DD4092"/>
    <w:rsid w:val="00DD77D5"/>
    <w:rsid w:val="00DE7A78"/>
    <w:rsid w:val="00E01DE3"/>
    <w:rsid w:val="00E04A8F"/>
    <w:rsid w:val="00E0720F"/>
    <w:rsid w:val="00E074F1"/>
    <w:rsid w:val="00E20720"/>
    <w:rsid w:val="00E33E4A"/>
    <w:rsid w:val="00E37EAD"/>
    <w:rsid w:val="00E40305"/>
    <w:rsid w:val="00E40828"/>
    <w:rsid w:val="00E46566"/>
    <w:rsid w:val="00E86575"/>
    <w:rsid w:val="00E94298"/>
    <w:rsid w:val="00EC0E63"/>
    <w:rsid w:val="00ED6121"/>
    <w:rsid w:val="00EE6DC2"/>
    <w:rsid w:val="00EE71D5"/>
    <w:rsid w:val="00EF10A4"/>
    <w:rsid w:val="00EF6B70"/>
    <w:rsid w:val="00F03A10"/>
    <w:rsid w:val="00F0631E"/>
    <w:rsid w:val="00F12F09"/>
    <w:rsid w:val="00F20446"/>
    <w:rsid w:val="00F301E8"/>
    <w:rsid w:val="00F3593E"/>
    <w:rsid w:val="00F44659"/>
    <w:rsid w:val="00F52435"/>
    <w:rsid w:val="00F53AAF"/>
    <w:rsid w:val="00F60D02"/>
    <w:rsid w:val="00F657EC"/>
    <w:rsid w:val="00F853A4"/>
    <w:rsid w:val="00F9066B"/>
    <w:rsid w:val="00F90BE0"/>
    <w:rsid w:val="00F9202B"/>
    <w:rsid w:val="00FC5CBA"/>
    <w:rsid w:val="00FC5EBE"/>
    <w:rsid w:val="00FC7DF3"/>
    <w:rsid w:val="00FF61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uiPriority="22"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3CDC"/>
    <w:pPr>
      <w:jc w:val="both"/>
    </w:pPr>
    <w:rPr>
      <w:rFonts w:ascii="Arial" w:hAnsi="Arial"/>
      <w:color w:val="000080"/>
      <w:sz w:val="22"/>
      <w:lang w:eastAsia="ja-JP"/>
    </w:rPr>
  </w:style>
  <w:style w:type="paragraph" w:styleId="Titre1">
    <w:name w:val="heading 1"/>
    <w:aliases w:val="(Shift Ctrl 1)"/>
    <w:basedOn w:val="Normal"/>
    <w:next w:val="Normal"/>
    <w:qFormat/>
    <w:rsid w:val="008B3CDC"/>
    <w:pPr>
      <w:keepNext/>
      <w:keepLines/>
      <w:numPr>
        <w:numId w:val="1"/>
      </w:numPr>
      <w:pBdr>
        <w:bottom w:val="single" w:sz="6" w:space="1" w:color="008080"/>
      </w:pBdr>
      <w:spacing w:before="360" w:after="360" w:line="240" w:lineRule="atLeast"/>
      <w:outlineLvl w:val="0"/>
    </w:pPr>
    <w:rPr>
      <w:b/>
      <w:smallCaps/>
      <w:kern w:val="28"/>
      <w:sz w:val="28"/>
    </w:rPr>
  </w:style>
  <w:style w:type="paragraph" w:styleId="Titre2">
    <w:name w:val="heading 2"/>
    <w:aliases w:val="(Shift Ctrl 2)"/>
    <w:basedOn w:val="Normal"/>
    <w:next w:val="Normal"/>
    <w:qFormat/>
    <w:rsid w:val="008B3CDC"/>
    <w:pPr>
      <w:keepNext/>
      <w:keepLines/>
      <w:numPr>
        <w:ilvl w:val="1"/>
        <w:numId w:val="1"/>
      </w:numPr>
      <w:pBdr>
        <w:bottom w:val="single" w:sz="4" w:space="1" w:color="008080"/>
      </w:pBdr>
      <w:spacing w:before="240" w:after="240" w:line="240" w:lineRule="atLeast"/>
      <w:ind w:right="539"/>
      <w:outlineLvl w:val="1"/>
    </w:pPr>
    <w:rPr>
      <w:b/>
      <w:sz w:val="24"/>
    </w:rPr>
  </w:style>
  <w:style w:type="paragraph" w:styleId="Titre3">
    <w:name w:val="heading 3"/>
    <w:basedOn w:val="Normal"/>
    <w:next w:val="Normal"/>
    <w:qFormat/>
    <w:rsid w:val="008B3CDC"/>
    <w:pPr>
      <w:keepNext/>
      <w:keepLines/>
      <w:numPr>
        <w:ilvl w:val="2"/>
        <w:numId w:val="1"/>
      </w:numPr>
      <w:pBdr>
        <w:bottom w:val="single" w:sz="4" w:space="1" w:color="008080"/>
      </w:pBdr>
      <w:spacing w:before="240" w:after="120" w:line="240" w:lineRule="atLeast"/>
      <w:ind w:right="1106"/>
      <w:outlineLvl w:val="2"/>
    </w:pPr>
    <w:rPr>
      <w:b/>
      <w:sz w:val="24"/>
    </w:rPr>
  </w:style>
  <w:style w:type="paragraph" w:styleId="Titre4">
    <w:name w:val="heading 4"/>
    <w:basedOn w:val="Normal"/>
    <w:next w:val="Normal"/>
    <w:qFormat/>
    <w:rsid w:val="008B3CDC"/>
    <w:pPr>
      <w:keepNext/>
      <w:keepLines/>
      <w:numPr>
        <w:ilvl w:val="3"/>
        <w:numId w:val="1"/>
      </w:numPr>
      <w:pBdr>
        <w:bottom w:val="single" w:sz="4" w:space="3" w:color="008080"/>
      </w:pBdr>
      <w:spacing w:before="240" w:after="60" w:line="240" w:lineRule="atLeast"/>
      <w:ind w:right="2240"/>
      <w:outlineLvl w:val="3"/>
    </w:pPr>
    <w:rPr>
      <w:b/>
      <w:i/>
    </w:rPr>
  </w:style>
  <w:style w:type="paragraph" w:styleId="Titre5">
    <w:name w:val="heading 5"/>
    <w:basedOn w:val="Normal"/>
    <w:next w:val="Normal"/>
    <w:qFormat/>
    <w:rsid w:val="008B3CDC"/>
    <w:pPr>
      <w:keepLines/>
      <w:numPr>
        <w:ilvl w:val="4"/>
        <w:numId w:val="1"/>
      </w:numPr>
      <w:pBdr>
        <w:bottom w:val="single" w:sz="4" w:space="3" w:color="008080"/>
      </w:pBdr>
      <w:spacing w:before="240" w:after="60"/>
      <w:ind w:right="2240"/>
      <w:outlineLvl w:val="4"/>
    </w:pPr>
  </w:style>
  <w:style w:type="paragraph" w:styleId="Titre6">
    <w:name w:val="heading 6"/>
    <w:basedOn w:val="Normal"/>
    <w:next w:val="Normal"/>
    <w:qFormat/>
    <w:rsid w:val="008B3CDC"/>
    <w:pPr>
      <w:keepLines/>
      <w:numPr>
        <w:ilvl w:val="5"/>
        <w:numId w:val="1"/>
      </w:numPr>
      <w:pBdr>
        <w:bottom w:val="single" w:sz="4" w:space="1" w:color="008080"/>
      </w:pBdr>
      <w:spacing w:before="240" w:after="60" w:line="240" w:lineRule="atLeast"/>
      <w:ind w:right="2240"/>
      <w:outlineLvl w:val="5"/>
    </w:pPr>
    <w:rPr>
      <w:i/>
    </w:rPr>
  </w:style>
  <w:style w:type="paragraph" w:styleId="Titre7">
    <w:name w:val="heading 7"/>
    <w:basedOn w:val="Normal"/>
    <w:next w:val="Normal"/>
    <w:qFormat/>
    <w:rsid w:val="008B3CDC"/>
    <w:pPr>
      <w:keepLines/>
      <w:numPr>
        <w:ilvl w:val="6"/>
        <w:numId w:val="1"/>
      </w:numPr>
      <w:spacing w:before="240" w:after="60" w:line="240" w:lineRule="atLeast"/>
      <w:outlineLvl w:val="6"/>
    </w:pPr>
  </w:style>
  <w:style w:type="paragraph" w:styleId="Titre8">
    <w:name w:val="heading 8"/>
    <w:basedOn w:val="Normal"/>
    <w:next w:val="Normal"/>
    <w:qFormat/>
    <w:rsid w:val="008B3CDC"/>
    <w:pPr>
      <w:keepLines/>
      <w:numPr>
        <w:ilvl w:val="7"/>
        <w:numId w:val="1"/>
      </w:numPr>
      <w:spacing w:before="240" w:after="60" w:line="240" w:lineRule="atLeast"/>
      <w:outlineLvl w:val="7"/>
    </w:pPr>
    <w:rPr>
      <w:i/>
    </w:rPr>
  </w:style>
  <w:style w:type="paragraph" w:styleId="Titre9">
    <w:name w:val="heading 9"/>
    <w:basedOn w:val="Normal"/>
    <w:next w:val="Normal"/>
    <w:qFormat/>
    <w:rsid w:val="008B3CDC"/>
    <w:pPr>
      <w:keepLines/>
      <w:numPr>
        <w:ilvl w:val="8"/>
        <w:numId w:val="1"/>
      </w:numPr>
      <w:spacing w:before="240" w:after="60" w:line="240" w:lineRule="atLeast"/>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8B3CDC"/>
    <w:pPr>
      <w:tabs>
        <w:tab w:val="right" w:pos="9356"/>
      </w:tabs>
    </w:pPr>
  </w:style>
  <w:style w:type="paragraph" w:styleId="En-tte">
    <w:name w:val="header"/>
    <w:basedOn w:val="Normal"/>
    <w:rsid w:val="008B3CDC"/>
    <w:pPr>
      <w:tabs>
        <w:tab w:val="center" w:pos="4536"/>
        <w:tab w:val="right" w:pos="9072"/>
      </w:tabs>
    </w:pPr>
  </w:style>
  <w:style w:type="character" w:styleId="Numrodepage">
    <w:name w:val="page number"/>
    <w:rsid w:val="008B3CDC"/>
    <w:rPr>
      <w:rFonts w:ascii="Arial" w:hAnsi="Arial"/>
      <w:dstrike w:val="0"/>
      <w:color w:val="000080"/>
      <w:sz w:val="20"/>
      <w:vertAlign w:val="baseline"/>
    </w:rPr>
  </w:style>
  <w:style w:type="paragraph" w:styleId="Lgende">
    <w:name w:val="caption"/>
    <w:basedOn w:val="Normal"/>
    <w:next w:val="Normal"/>
    <w:qFormat/>
    <w:rsid w:val="008B3CDC"/>
    <w:rPr>
      <w:b/>
      <w:i/>
    </w:rPr>
  </w:style>
  <w:style w:type="character" w:styleId="Appelnotedebasdep">
    <w:name w:val="footnote reference"/>
    <w:semiHidden/>
    <w:rsid w:val="008B3CDC"/>
    <w:rPr>
      <w:dstrike w:val="0"/>
      <w:color w:val="000080"/>
      <w:sz w:val="22"/>
      <w:vertAlign w:val="superscript"/>
    </w:rPr>
  </w:style>
  <w:style w:type="paragraph" w:customStyle="1" w:styleId="En-ttesurligne">
    <w:name w:val="En-tête surlignée"/>
    <w:basedOn w:val="Normal"/>
    <w:rsid w:val="008B3CDC"/>
    <w:pPr>
      <w:pBdr>
        <w:top w:val="single" w:sz="24" w:space="12" w:color="008080"/>
      </w:pBdr>
      <w:spacing w:before="120"/>
      <w:jc w:val="left"/>
    </w:pPr>
    <w:rPr>
      <w:b/>
      <w:sz w:val="28"/>
    </w:rPr>
  </w:style>
  <w:style w:type="paragraph" w:customStyle="1" w:styleId="Envois">
    <w:name w:val="Envois"/>
    <w:rsid w:val="008B3CDC"/>
    <w:pPr>
      <w:tabs>
        <w:tab w:val="left" w:pos="284"/>
        <w:tab w:val="left" w:pos="851"/>
      </w:tabs>
      <w:spacing w:line="260" w:lineRule="exact"/>
    </w:pPr>
    <w:rPr>
      <w:color w:val="000080"/>
      <w:sz w:val="24"/>
      <w:lang w:eastAsia="ja-JP"/>
    </w:rPr>
  </w:style>
  <w:style w:type="paragraph" w:styleId="Explorateurdedocuments">
    <w:name w:val="Document Map"/>
    <w:basedOn w:val="Normal"/>
    <w:semiHidden/>
    <w:rsid w:val="008B3CDC"/>
    <w:pPr>
      <w:shd w:val="clear" w:color="auto" w:fill="000080"/>
    </w:pPr>
    <w:rPr>
      <w:rFonts w:ascii="Tahoma" w:hAnsi="Tahoma"/>
    </w:rPr>
  </w:style>
  <w:style w:type="character" w:styleId="Lienhypertexte">
    <w:name w:val="Hyperlink"/>
    <w:rsid w:val="008B3CDC"/>
    <w:rPr>
      <w:color w:val="0000FF"/>
      <w:u w:val="single"/>
    </w:rPr>
  </w:style>
  <w:style w:type="paragraph" w:styleId="Notedebasdepage">
    <w:name w:val="footnote text"/>
    <w:basedOn w:val="Normal"/>
    <w:semiHidden/>
    <w:rsid w:val="008B3CDC"/>
    <w:rPr>
      <w:rFonts w:ascii="Garamond" w:hAnsi="Garamond"/>
      <w:sz w:val="20"/>
    </w:rPr>
  </w:style>
  <w:style w:type="paragraph" w:customStyle="1" w:styleId="Suivideschangements">
    <w:name w:val="Suivi des changements"/>
    <w:basedOn w:val="Normal"/>
    <w:rsid w:val="008B3CDC"/>
    <w:pPr>
      <w:spacing w:before="240" w:after="120"/>
      <w:ind w:left="284"/>
    </w:pPr>
  </w:style>
  <w:style w:type="paragraph" w:styleId="Titre">
    <w:name w:val="Title"/>
    <w:basedOn w:val="Normal"/>
    <w:qFormat/>
    <w:rsid w:val="008B3CDC"/>
    <w:pPr>
      <w:jc w:val="center"/>
    </w:pPr>
    <w:rPr>
      <w:sz w:val="52"/>
    </w:rPr>
  </w:style>
  <w:style w:type="paragraph" w:styleId="TM1">
    <w:name w:val="toc 1"/>
    <w:basedOn w:val="Normal"/>
    <w:next w:val="Normal"/>
    <w:autoRedefine/>
    <w:uiPriority w:val="39"/>
    <w:rsid w:val="008B3CDC"/>
    <w:pPr>
      <w:spacing w:before="120" w:after="120"/>
      <w:jc w:val="left"/>
    </w:pPr>
    <w:rPr>
      <w:rFonts w:ascii="Times New Roman" w:hAnsi="Times New Roman"/>
      <w:b/>
      <w:caps/>
      <w:sz w:val="20"/>
    </w:rPr>
  </w:style>
  <w:style w:type="paragraph" w:styleId="TM2">
    <w:name w:val="toc 2"/>
    <w:basedOn w:val="Normal"/>
    <w:next w:val="Normal"/>
    <w:autoRedefine/>
    <w:uiPriority w:val="39"/>
    <w:rsid w:val="008B3CDC"/>
    <w:pPr>
      <w:ind w:left="220"/>
      <w:jc w:val="left"/>
    </w:pPr>
    <w:rPr>
      <w:rFonts w:ascii="Times New Roman" w:hAnsi="Times New Roman"/>
      <w:smallCaps/>
      <w:sz w:val="20"/>
    </w:rPr>
  </w:style>
  <w:style w:type="paragraph" w:styleId="TM3">
    <w:name w:val="toc 3"/>
    <w:basedOn w:val="Normal"/>
    <w:next w:val="Normal"/>
    <w:autoRedefine/>
    <w:uiPriority w:val="39"/>
    <w:rsid w:val="008B3CDC"/>
    <w:pPr>
      <w:ind w:left="440"/>
      <w:jc w:val="left"/>
    </w:pPr>
    <w:rPr>
      <w:rFonts w:ascii="Times New Roman" w:hAnsi="Times New Roman"/>
      <w:i/>
      <w:sz w:val="20"/>
    </w:rPr>
  </w:style>
  <w:style w:type="paragraph" w:styleId="TM4">
    <w:name w:val="toc 4"/>
    <w:basedOn w:val="Normal"/>
    <w:next w:val="Normal"/>
    <w:autoRedefine/>
    <w:semiHidden/>
    <w:rsid w:val="008B3CDC"/>
    <w:pPr>
      <w:ind w:left="660"/>
      <w:jc w:val="left"/>
    </w:pPr>
    <w:rPr>
      <w:rFonts w:ascii="Times New Roman" w:hAnsi="Times New Roman"/>
      <w:sz w:val="18"/>
    </w:rPr>
  </w:style>
  <w:style w:type="paragraph" w:styleId="TM5">
    <w:name w:val="toc 5"/>
    <w:basedOn w:val="Normal"/>
    <w:next w:val="Normal"/>
    <w:autoRedefine/>
    <w:semiHidden/>
    <w:rsid w:val="008B3CDC"/>
    <w:pPr>
      <w:ind w:left="880"/>
      <w:jc w:val="left"/>
    </w:pPr>
    <w:rPr>
      <w:rFonts w:ascii="Times New Roman" w:hAnsi="Times New Roman"/>
      <w:sz w:val="18"/>
    </w:rPr>
  </w:style>
  <w:style w:type="paragraph" w:styleId="TM6">
    <w:name w:val="toc 6"/>
    <w:basedOn w:val="Normal"/>
    <w:next w:val="Normal"/>
    <w:autoRedefine/>
    <w:semiHidden/>
    <w:rsid w:val="008B3CDC"/>
    <w:pPr>
      <w:ind w:left="1100"/>
      <w:jc w:val="left"/>
    </w:pPr>
    <w:rPr>
      <w:rFonts w:ascii="Times New Roman" w:hAnsi="Times New Roman"/>
      <w:sz w:val="18"/>
    </w:rPr>
  </w:style>
  <w:style w:type="paragraph" w:styleId="TM7">
    <w:name w:val="toc 7"/>
    <w:basedOn w:val="Normal"/>
    <w:next w:val="Normal"/>
    <w:autoRedefine/>
    <w:semiHidden/>
    <w:rsid w:val="008B3CDC"/>
    <w:pPr>
      <w:ind w:left="1320"/>
      <w:jc w:val="left"/>
    </w:pPr>
    <w:rPr>
      <w:rFonts w:ascii="Times New Roman" w:hAnsi="Times New Roman"/>
      <w:sz w:val="18"/>
    </w:rPr>
  </w:style>
  <w:style w:type="paragraph" w:styleId="TM8">
    <w:name w:val="toc 8"/>
    <w:basedOn w:val="Normal"/>
    <w:next w:val="Normal"/>
    <w:autoRedefine/>
    <w:semiHidden/>
    <w:rsid w:val="008B3CDC"/>
    <w:pPr>
      <w:ind w:left="1540"/>
      <w:jc w:val="left"/>
    </w:pPr>
    <w:rPr>
      <w:rFonts w:ascii="Times New Roman" w:hAnsi="Times New Roman"/>
      <w:sz w:val="18"/>
    </w:rPr>
  </w:style>
  <w:style w:type="paragraph" w:styleId="TM9">
    <w:name w:val="toc 9"/>
    <w:basedOn w:val="Normal"/>
    <w:next w:val="Normal"/>
    <w:autoRedefine/>
    <w:semiHidden/>
    <w:rsid w:val="008B3CDC"/>
    <w:pPr>
      <w:ind w:left="1760"/>
      <w:jc w:val="left"/>
    </w:pPr>
    <w:rPr>
      <w:rFonts w:ascii="Times New Roman" w:hAnsi="Times New Roman"/>
      <w:sz w:val="18"/>
    </w:rPr>
  </w:style>
  <w:style w:type="paragraph" w:customStyle="1" w:styleId="RG-corps">
    <w:name w:val="RG-corps"/>
    <w:basedOn w:val="Normal"/>
    <w:rsid w:val="008B3CDC"/>
    <w:pPr>
      <w:spacing w:before="20" w:after="20"/>
      <w:jc w:val="left"/>
    </w:pPr>
  </w:style>
  <w:style w:type="paragraph" w:customStyle="1" w:styleId="Nomcran">
    <w:name w:val="Nom_écran"/>
    <w:basedOn w:val="Normal"/>
    <w:rsid w:val="008B3CDC"/>
    <w:pPr>
      <w:keepNext/>
    </w:pPr>
    <w:rPr>
      <w:b/>
      <w:u w:val="single"/>
    </w:rPr>
  </w:style>
  <w:style w:type="paragraph" w:customStyle="1" w:styleId="RG-Num">
    <w:name w:val="RG-Num"/>
    <w:basedOn w:val="Normal"/>
    <w:rsid w:val="008B3CDC"/>
    <w:pPr>
      <w:spacing w:before="20" w:after="20"/>
      <w:jc w:val="center"/>
    </w:pPr>
  </w:style>
  <w:style w:type="character" w:styleId="Lienhypertextesuivivisit">
    <w:name w:val="FollowedHyperlink"/>
    <w:rsid w:val="008B3CDC"/>
    <w:rPr>
      <w:color w:val="800080"/>
      <w:u w:val="single"/>
    </w:rPr>
  </w:style>
  <w:style w:type="paragraph" w:styleId="Normalcentr">
    <w:name w:val="Block Text"/>
    <w:basedOn w:val="Normal"/>
    <w:autoRedefine/>
    <w:rsid w:val="008B3CDC"/>
    <w:pPr>
      <w:pBdr>
        <w:top w:val="single" w:sz="4" w:space="1" w:color="auto"/>
        <w:left w:val="single" w:sz="4" w:space="4" w:color="auto"/>
        <w:bottom w:val="single" w:sz="4" w:space="1" w:color="auto"/>
        <w:right w:val="single" w:sz="4" w:space="4" w:color="auto"/>
      </w:pBdr>
      <w:shd w:val="pct5" w:color="000000" w:fill="FFFFFF"/>
      <w:ind w:left="1134" w:right="1360"/>
      <w:jc w:val="left"/>
    </w:pPr>
  </w:style>
  <w:style w:type="paragraph" w:styleId="Retraitcorpsdetexte">
    <w:name w:val="Body Text Indent"/>
    <w:basedOn w:val="Normal"/>
    <w:rsid w:val="008B3CDC"/>
    <w:pPr>
      <w:ind w:left="432"/>
    </w:pPr>
  </w:style>
  <w:style w:type="paragraph" w:styleId="Corpsdetexte">
    <w:name w:val="Body Text"/>
    <w:basedOn w:val="Normal"/>
    <w:rsid w:val="008B3CDC"/>
    <w:rPr>
      <w:b/>
    </w:rPr>
  </w:style>
  <w:style w:type="paragraph" w:styleId="Retraitcorpsdetexte2">
    <w:name w:val="Body Text Indent 2"/>
    <w:basedOn w:val="Normal"/>
    <w:rsid w:val="008B3CDC"/>
    <w:pPr>
      <w:ind w:left="567"/>
      <w:jc w:val="left"/>
    </w:pPr>
  </w:style>
  <w:style w:type="paragraph" w:styleId="Corpsdetexte2">
    <w:name w:val="Body Text 2"/>
    <w:basedOn w:val="Normal"/>
    <w:rsid w:val="008B3CDC"/>
    <w:rPr>
      <w:sz w:val="16"/>
    </w:rPr>
  </w:style>
  <w:style w:type="paragraph" w:styleId="Corpsdetexte3">
    <w:name w:val="Body Text 3"/>
    <w:basedOn w:val="Normal"/>
    <w:rsid w:val="008B3CDC"/>
    <w:pPr>
      <w:jc w:val="left"/>
    </w:pPr>
    <w:rPr>
      <w:sz w:val="16"/>
    </w:rPr>
  </w:style>
  <w:style w:type="paragraph" w:customStyle="1" w:styleId="listepuce2">
    <w:name w:val="liste puce 2"/>
    <w:basedOn w:val="Normal"/>
    <w:rsid w:val="008B3CDC"/>
    <w:pPr>
      <w:numPr>
        <w:numId w:val="2"/>
      </w:numPr>
      <w:jc w:val="left"/>
    </w:pPr>
    <w:rPr>
      <w:sz w:val="20"/>
    </w:rPr>
  </w:style>
  <w:style w:type="paragraph" w:styleId="Textedebulles">
    <w:name w:val="Balloon Text"/>
    <w:basedOn w:val="Normal"/>
    <w:link w:val="TextedebullesCar"/>
    <w:rsid w:val="00AE1773"/>
    <w:rPr>
      <w:rFonts w:ascii="Tahoma" w:hAnsi="Tahoma" w:cs="Tahoma"/>
      <w:sz w:val="16"/>
      <w:szCs w:val="16"/>
    </w:rPr>
  </w:style>
  <w:style w:type="character" w:customStyle="1" w:styleId="TextedebullesCar">
    <w:name w:val="Texte de bulles Car"/>
    <w:basedOn w:val="Policepardfaut"/>
    <w:link w:val="Textedebulles"/>
    <w:rsid w:val="00AE1773"/>
    <w:rPr>
      <w:rFonts w:ascii="Tahoma" w:hAnsi="Tahoma" w:cs="Tahoma"/>
      <w:color w:val="000080"/>
      <w:sz w:val="16"/>
      <w:szCs w:val="16"/>
      <w:lang w:eastAsia="ja-JP"/>
    </w:rPr>
  </w:style>
  <w:style w:type="paragraph" w:styleId="Paragraphedeliste">
    <w:name w:val="List Paragraph"/>
    <w:basedOn w:val="Normal"/>
    <w:uiPriority w:val="34"/>
    <w:qFormat/>
    <w:rsid w:val="00A51EC4"/>
    <w:pPr>
      <w:spacing w:after="200" w:line="276" w:lineRule="auto"/>
      <w:ind w:left="720"/>
      <w:contextualSpacing/>
      <w:jc w:val="left"/>
    </w:pPr>
    <w:rPr>
      <w:rFonts w:asciiTheme="minorHAnsi" w:eastAsiaTheme="minorHAnsi" w:hAnsiTheme="minorHAnsi" w:cstheme="minorBidi"/>
      <w:color w:val="auto"/>
      <w:szCs w:val="22"/>
      <w:lang w:eastAsia="en-US"/>
    </w:rPr>
  </w:style>
  <w:style w:type="paragraph" w:styleId="Textebrut">
    <w:name w:val="Plain Text"/>
    <w:basedOn w:val="Normal"/>
    <w:link w:val="TextebrutCar"/>
    <w:uiPriority w:val="99"/>
    <w:unhideWhenUsed/>
    <w:rsid w:val="00273BF9"/>
    <w:pPr>
      <w:jc w:val="left"/>
    </w:pPr>
    <w:rPr>
      <w:rFonts w:ascii="Calibri" w:eastAsiaTheme="minorHAnsi" w:hAnsi="Calibri" w:cstheme="minorBidi"/>
      <w:color w:val="auto"/>
      <w:szCs w:val="21"/>
      <w:lang w:eastAsia="en-US"/>
    </w:rPr>
  </w:style>
  <w:style w:type="character" w:customStyle="1" w:styleId="TextebrutCar">
    <w:name w:val="Texte brut Car"/>
    <w:basedOn w:val="Policepardfaut"/>
    <w:link w:val="Textebrut"/>
    <w:uiPriority w:val="99"/>
    <w:rsid w:val="00273BF9"/>
    <w:rPr>
      <w:rFonts w:ascii="Calibri" w:eastAsiaTheme="minorHAnsi" w:hAnsi="Calibri" w:cstheme="minorBidi"/>
      <w:sz w:val="22"/>
      <w:szCs w:val="21"/>
      <w:lang w:eastAsia="en-US"/>
    </w:rPr>
  </w:style>
  <w:style w:type="character" w:customStyle="1" w:styleId="fs12">
    <w:name w:val="fs12"/>
    <w:basedOn w:val="Policepardfaut"/>
    <w:rsid w:val="00273BF9"/>
  </w:style>
  <w:style w:type="table" w:styleId="Grilledutableau">
    <w:name w:val="Table Grid"/>
    <w:basedOn w:val="TableauNormal"/>
    <w:uiPriority w:val="59"/>
    <w:rsid w:val="00727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E72C1"/>
    <w:pPr>
      <w:spacing w:before="100" w:beforeAutospacing="1" w:after="100" w:afterAutospacing="1"/>
      <w:jc w:val="left"/>
    </w:pPr>
    <w:rPr>
      <w:rFonts w:ascii="Times New Roman" w:hAnsi="Times New Roman"/>
      <w:color w:val="auto"/>
      <w:sz w:val="24"/>
      <w:szCs w:val="24"/>
      <w:lang w:eastAsia="fr-FR"/>
    </w:rPr>
  </w:style>
  <w:style w:type="character" w:customStyle="1" w:styleId="ng-binding">
    <w:name w:val="ng-binding"/>
    <w:basedOn w:val="Policepardfaut"/>
    <w:rsid w:val="0021703D"/>
  </w:style>
  <w:style w:type="character" w:styleId="lev">
    <w:name w:val="Strong"/>
    <w:basedOn w:val="Policepardfaut"/>
    <w:uiPriority w:val="22"/>
    <w:qFormat/>
    <w:rsid w:val="003275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uiPriority="22"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3CDC"/>
    <w:pPr>
      <w:jc w:val="both"/>
    </w:pPr>
    <w:rPr>
      <w:rFonts w:ascii="Arial" w:hAnsi="Arial"/>
      <w:color w:val="000080"/>
      <w:sz w:val="22"/>
      <w:lang w:eastAsia="ja-JP"/>
    </w:rPr>
  </w:style>
  <w:style w:type="paragraph" w:styleId="Titre1">
    <w:name w:val="heading 1"/>
    <w:aliases w:val="(Shift Ctrl 1)"/>
    <w:basedOn w:val="Normal"/>
    <w:next w:val="Normal"/>
    <w:qFormat/>
    <w:rsid w:val="008B3CDC"/>
    <w:pPr>
      <w:keepNext/>
      <w:keepLines/>
      <w:numPr>
        <w:numId w:val="1"/>
      </w:numPr>
      <w:pBdr>
        <w:bottom w:val="single" w:sz="6" w:space="1" w:color="008080"/>
      </w:pBdr>
      <w:spacing w:before="360" w:after="360" w:line="240" w:lineRule="atLeast"/>
      <w:outlineLvl w:val="0"/>
    </w:pPr>
    <w:rPr>
      <w:b/>
      <w:smallCaps/>
      <w:kern w:val="28"/>
      <w:sz w:val="28"/>
    </w:rPr>
  </w:style>
  <w:style w:type="paragraph" w:styleId="Titre2">
    <w:name w:val="heading 2"/>
    <w:aliases w:val="(Shift Ctrl 2)"/>
    <w:basedOn w:val="Normal"/>
    <w:next w:val="Normal"/>
    <w:qFormat/>
    <w:rsid w:val="008B3CDC"/>
    <w:pPr>
      <w:keepNext/>
      <w:keepLines/>
      <w:numPr>
        <w:ilvl w:val="1"/>
        <w:numId w:val="1"/>
      </w:numPr>
      <w:pBdr>
        <w:bottom w:val="single" w:sz="4" w:space="1" w:color="008080"/>
      </w:pBdr>
      <w:spacing w:before="240" w:after="240" w:line="240" w:lineRule="atLeast"/>
      <w:ind w:right="539"/>
      <w:outlineLvl w:val="1"/>
    </w:pPr>
    <w:rPr>
      <w:b/>
      <w:sz w:val="24"/>
    </w:rPr>
  </w:style>
  <w:style w:type="paragraph" w:styleId="Titre3">
    <w:name w:val="heading 3"/>
    <w:basedOn w:val="Normal"/>
    <w:next w:val="Normal"/>
    <w:qFormat/>
    <w:rsid w:val="008B3CDC"/>
    <w:pPr>
      <w:keepNext/>
      <w:keepLines/>
      <w:numPr>
        <w:ilvl w:val="2"/>
        <w:numId w:val="1"/>
      </w:numPr>
      <w:pBdr>
        <w:bottom w:val="single" w:sz="4" w:space="1" w:color="008080"/>
      </w:pBdr>
      <w:spacing w:before="240" w:after="120" w:line="240" w:lineRule="atLeast"/>
      <w:ind w:right="1106"/>
      <w:outlineLvl w:val="2"/>
    </w:pPr>
    <w:rPr>
      <w:b/>
      <w:sz w:val="24"/>
    </w:rPr>
  </w:style>
  <w:style w:type="paragraph" w:styleId="Titre4">
    <w:name w:val="heading 4"/>
    <w:basedOn w:val="Normal"/>
    <w:next w:val="Normal"/>
    <w:qFormat/>
    <w:rsid w:val="008B3CDC"/>
    <w:pPr>
      <w:keepNext/>
      <w:keepLines/>
      <w:numPr>
        <w:ilvl w:val="3"/>
        <w:numId w:val="1"/>
      </w:numPr>
      <w:pBdr>
        <w:bottom w:val="single" w:sz="4" w:space="3" w:color="008080"/>
      </w:pBdr>
      <w:spacing w:before="240" w:after="60" w:line="240" w:lineRule="atLeast"/>
      <w:ind w:right="2240"/>
      <w:outlineLvl w:val="3"/>
    </w:pPr>
    <w:rPr>
      <w:b/>
      <w:i/>
    </w:rPr>
  </w:style>
  <w:style w:type="paragraph" w:styleId="Titre5">
    <w:name w:val="heading 5"/>
    <w:basedOn w:val="Normal"/>
    <w:next w:val="Normal"/>
    <w:qFormat/>
    <w:rsid w:val="008B3CDC"/>
    <w:pPr>
      <w:keepLines/>
      <w:numPr>
        <w:ilvl w:val="4"/>
        <w:numId w:val="1"/>
      </w:numPr>
      <w:pBdr>
        <w:bottom w:val="single" w:sz="4" w:space="3" w:color="008080"/>
      </w:pBdr>
      <w:spacing w:before="240" w:after="60"/>
      <w:ind w:right="2240"/>
      <w:outlineLvl w:val="4"/>
    </w:pPr>
  </w:style>
  <w:style w:type="paragraph" w:styleId="Titre6">
    <w:name w:val="heading 6"/>
    <w:basedOn w:val="Normal"/>
    <w:next w:val="Normal"/>
    <w:qFormat/>
    <w:rsid w:val="008B3CDC"/>
    <w:pPr>
      <w:keepLines/>
      <w:numPr>
        <w:ilvl w:val="5"/>
        <w:numId w:val="1"/>
      </w:numPr>
      <w:pBdr>
        <w:bottom w:val="single" w:sz="4" w:space="1" w:color="008080"/>
      </w:pBdr>
      <w:spacing w:before="240" w:after="60" w:line="240" w:lineRule="atLeast"/>
      <w:ind w:right="2240"/>
      <w:outlineLvl w:val="5"/>
    </w:pPr>
    <w:rPr>
      <w:i/>
    </w:rPr>
  </w:style>
  <w:style w:type="paragraph" w:styleId="Titre7">
    <w:name w:val="heading 7"/>
    <w:basedOn w:val="Normal"/>
    <w:next w:val="Normal"/>
    <w:qFormat/>
    <w:rsid w:val="008B3CDC"/>
    <w:pPr>
      <w:keepLines/>
      <w:numPr>
        <w:ilvl w:val="6"/>
        <w:numId w:val="1"/>
      </w:numPr>
      <w:spacing w:before="240" w:after="60" w:line="240" w:lineRule="atLeast"/>
      <w:outlineLvl w:val="6"/>
    </w:pPr>
  </w:style>
  <w:style w:type="paragraph" w:styleId="Titre8">
    <w:name w:val="heading 8"/>
    <w:basedOn w:val="Normal"/>
    <w:next w:val="Normal"/>
    <w:qFormat/>
    <w:rsid w:val="008B3CDC"/>
    <w:pPr>
      <w:keepLines/>
      <w:numPr>
        <w:ilvl w:val="7"/>
        <w:numId w:val="1"/>
      </w:numPr>
      <w:spacing w:before="240" w:after="60" w:line="240" w:lineRule="atLeast"/>
      <w:outlineLvl w:val="7"/>
    </w:pPr>
    <w:rPr>
      <w:i/>
    </w:rPr>
  </w:style>
  <w:style w:type="paragraph" w:styleId="Titre9">
    <w:name w:val="heading 9"/>
    <w:basedOn w:val="Normal"/>
    <w:next w:val="Normal"/>
    <w:qFormat/>
    <w:rsid w:val="008B3CDC"/>
    <w:pPr>
      <w:keepLines/>
      <w:numPr>
        <w:ilvl w:val="8"/>
        <w:numId w:val="1"/>
      </w:numPr>
      <w:spacing w:before="240" w:after="60" w:line="240" w:lineRule="atLeast"/>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8B3CDC"/>
    <w:pPr>
      <w:tabs>
        <w:tab w:val="right" w:pos="9356"/>
      </w:tabs>
    </w:pPr>
  </w:style>
  <w:style w:type="paragraph" w:styleId="En-tte">
    <w:name w:val="header"/>
    <w:basedOn w:val="Normal"/>
    <w:rsid w:val="008B3CDC"/>
    <w:pPr>
      <w:tabs>
        <w:tab w:val="center" w:pos="4536"/>
        <w:tab w:val="right" w:pos="9072"/>
      </w:tabs>
    </w:pPr>
  </w:style>
  <w:style w:type="character" w:styleId="Numrodepage">
    <w:name w:val="page number"/>
    <w:rsid w:val="008B3CDC"/>
    <w:rPr>
      <w:rFonts w:ascii="Arial" w:hAnsi="Arial"/>
      <w:dstrike w:val="0"/>
      <w:color w:val="000080"/>
      <w:sz w:val="20"/>
      <w:vertAlign w:val="baseline"/>
    </w:rPr>
  </w:style>
  <w:style w:type="paragraph" w:styleId="Lgende">
    <w:name w:val="caption"/>
    <w:basedOn w:val="Normal"/>
    <w:next w:val="Normal"/>
    <w:qFormat/>
    <w:rsid w:val="008B3CDC"/>
    <w:rPr>
      <w:b/>
      <w:i/>
    </w:rPr>
  </w:style>
  <w:style w:type="character" w:styleId="Appelnotedebasdep">
    <w:name w:val="footnote reference"/>
    <w:semiHidden/>
    <w:rsid w:val="008B3CDC"/>
    <w:rPr>
      <w:dstrike w:val="0"/>
      <w:color w:val="000080"/>
      <w:sz w:val="22"/>
      <w:vertAlign w:val="superscript"/>
    </w:rPr>
  </w:style>
  <w:style w:type="paragraph" w:customStyle="1" w:styleId="En-ttesurligne">
    <w:name w:val="En-tête surlignée"/>
    <w:basedOn w:val="Normal"/>
    <w:rsid w:val="008B3CDC"/>
    <w:pPr>
      <w:pBdr>
        <w:top w:val="single" w:sz="24" w:space="12" w:color="008080"/>
      </w:pBdr>
      <w:spacing w:before="120"/>
      <w:jc w:val="left"/>
    </w:pPr>
    <w:rPr>
      <w:b/>
      <w:sz w:val="28"/>
    </w:rPr>
  </w:style>
  <w:style w:type="paragraph" w:customStyle="1" w:styleId="Envois">
    <w:name w:val="Envois"/>
    <w:rsid w:val="008B3CDC"/>
    <w:pPr>
      <w:tabs>
        <w:tab w:val="left" w:pos="284"/>
        <w:tab w:val="left" w:pos="851"/>
      </w:tabs>
      <w:spacing w:line="260" w:lineRule="exact"/>
    </w:pPr>
    <w:rPr>
      <w:color w:val="000080"/>
      <w:sz w:val="24"/>
      <w:lang w:eastAsia="ja-JP"/>
    </w:rPr>
  </w:style>
  <w:style w:type="paragraph" w:styleId="Explorateurdedocuments">
    <w:name w:val="Document Map"/>
    <w:basedOn w:val="Normal"/>
    <w:semiHidden/>
    <w:rsid w:val="008B3CDC"/>
    <w:pPr>
      <w:shd w:val="clear" w:color="auto" w:fill="000080"/>
    </w:pPr>
    <w:rPr>
      <w:rFonts w:ascii="Tahoma" w:hAnsi="Tahoma"/>
    </w:rPr>
  </w:style>
  <w:style w:type="character" w:styleId="Lienhypertexte">
    <w:name w:val="Hyperlink"/>
    <w:rsid w:val="008B3CDC"/>
    <w:rPr>
      <w:color w:val="0000FF"/>
      <w:u w:val="single"/>
    </w:rPr>
  </w:style>
  <w:style w:type="paragraph" w:styleId="Notedebasdepage">
    <w:name w:val="footnote text"/>
    <w:basedOn w:val="Normal"/>
    <w:semiHidden/>
    <w:rsid w:val="008B3CDC"/>
    <w:rPr>
      <w:rFonts w:ascii="Garamond" w:hAnsi="Garamond"/>
      <w:sz w:val="20"/>
    </w:rPr>
  </w:style>
  <w:style w:type="paragraph" w:customStyle="1" w:styleId="Suivideschangements">
    <w:name w:val="Suivi des changements"/>
    <w:basedOn w:val="Normal"/>
    <w:rsid w:val="008B3CDC"/>
    <w:pPr>
      <w:spacing w:before="240" w:after="120"/>
      <w:ind w:left="284"/>
    </w:pPr>
  </w:style>
  <w:style w:type="paragraph" w:styleId="Titre">
    <w:name w:val="Title"/>
    <w:basedOn w:val="Normal"/>
    <w:qFormat/>
    <w:rsid w:val="008B3CDC"/>
    <w:pPr>
      <w:jc w:val="center"/>
    </w:pPr>
    <w:rPr>
      <w:sz w:val="52"/>
    </w:rPr>
  </w:style>
  <w:style w:type="paragraph" w:styleId="TM1">
    <w:name w:val="toc 1"/>
    <w:basedOn w:val="Normal"/>
    <w:next w:val="Normal"/>
    <w:autoRedefine/>
    <w:uiPriority w:val="39"/>
    <w:rsid w:val="008B3CDC"/>
    <w:pPr>
      <w:spacing w:before="120" w:after="120"/>
      <w:jc w:val="left"/>
    </w:pPr>
    <w:rPr>
      <w:rFonts w:ascii="Times New Roman" w:hAnsi="Times New Roman"/>
      <w:b/>
      <w:caps/>
      <w:sz w:val="20"/>
    </w:rPr>
  </w:style>
  <w:style w:type="paragraph" w:styleId="TM2">
    <w:name w:val="toc 2"/>
    <w:basedOn w:val="Normal"/>
    <w:next w:val="Normal"/>
    <w:autoRedefine/>
    <w:uiPriority w:val="39"/>
    <w:rsid w:val="008B3CDC"/>
    <w:pPr>
      <w:ind w:left="220"/>
      <w:jc w:val="left"/>
    </w:pPr>
    <w:rPr>
      <w:rFonts w:ascii="Times New Roman" w:hAnsi="Times New Roman"/>
      <w:smallCaps/>
      <w:sz w:val="20"/>
    </w:rPr>
  </w:style>
  <w:style w:type="paragraph" w:styleId="TM3">
    <w:name w:val="toc 3"/>
    <w:basedOn w:val="Normal"/>
    <w:next w:val="Normal"/>
    <w:autoRedefine/>
    <w:uiPriority w:val="39"/>
    <w:rsid w:val="008B3CDC"/>
    <w:pPr>
      <w:ind w:left="440"/>
      <w:jc w:val="left"/>
    </w:pPr>
    <w:rPr>
      <w:rFonts w:ascii="Times New Roman" w:hAnsi="Times New Roman"/>
      <w:i/>
      <w:sz w:val="20"/>
    </w:rPr>
  </w:style>
  <w:style w:type="paragraph" w:styleId="TM4">
    <w:name w:val="toc 4"/>
    <w:basedOn w:val="Normal"/>
    <w:next w:val="Normal"/>
    <w:autoRedefine/>
    <w:semiHidden/>
    <w:rsid w:val="008B3CDC"/>
    <w:pPr>
      <w:ind w:left="660"/>
      <w:jc w:val="left"/>
    </w:pPr>
    <w:rPr>
      <w:rFonts w:ascii="Times New Roman" w:hAnsi="Times New Roman"/>
      <w:sz w:val="18"/>
    </w:rPr>
  </w:style>
  <w:style w:type="paragraph" w:styleId="TM5">
    <w:name w:val="toc 5"/>
    <w:basedOn w:val="Normal"/>
    <w:next w:val="Normal"/>
    <w:autoRedefine/>
    <w:semiHidden/>
    <w:rsid w:val="008B3CDC"/>
    <w:pPr>
      <w:ind w:left="880"/>
      <w:jc w:val="left"/>
    </w:pPr>
    <w:rPr>
      <w:rFonts w:ascii="Times New Roman" w:hAnsi="Times New Roman"/>
      <w:sz w:val="18"/>
    </w:rPr>
  </w:style>
  <w:style w:type="paragraph" w:styleId="TM6">
    <w:name w:val="toc 6"/>
    <w:basedOn w:val="Normal"/>
    <w:next w:val="Normal"/>
    <w:autoRedefine/>
    <w:semiHidden/>
    <w:rsid w:val="008B3CDC"/>
    <w:pPr>
      <w:ind w:left="1100"/>
      <w:jc w:val="left"/>
    </w:pPr>
    <w:rPr>
      <w:rFonts w:ascii="Times New Roman" w:hAnsi="Times New Roman"/>
      <w:sz w:val="18"/>
    </w:rPr>
  </w:style>
  <w:style w:type="paragraph" w:styleId="TM7">
    <w:name w:val="toc 7"/>
    <w:basedOn w:val="Normal"/>
    <w:next w:val="Normal"/>
    <w:autoRedefine/>
    <w:semiHidden/>
    <w:rsid w:val="008B3CDC"/>
    <w:pPr>
      <w:ind w:left="1320"/>
      <w:jc w:val="left"/>
    </w:pPr>
    <w:rPr>
      <w:rFonts w:ascii="Times New Roman" w:hAnsi="Times New Roman"/>
      <w:sz w:val="18"/>
    </w:rPr>
  </w:style>
  <w:style w:type="paragraph" w:styleId="TM8">
    <w:name w:val="toc 8"/>
    <w:basedOn w:val="Normal"/>
    <w:next w:val="Normal"/>
    <w:autoRedefine/>
    <w:semiHidden/>
    <w:rsid w:val="008B3CDC"/>
    <w:pPr>
      <w:ind w:left="1540"/>
      <w:jc w:val="left"/>
    </w:pPr>
    <w:rPr>
      <w:rFonts w:ascii="Times New Roman" w:hAnsi="Times New Roman"/>
      <w:sz w:val="18"/>
    </w:rPr>
  </w:style>
  <w:style w:type="paragraph" w:styleId="TM9">
    <w:name w:val="toc 9"/>
    <w:basedOn w:val="Normal"/>
    <w:next w:val="Normal"/>
    <w:autoRedefine/>
    <w:semiHidden/>
    <w:rsid w:val="008B3CDC"/>
    <w:pPr>
      <w:ind w:left="1760"/>
      <w:jc w:val="left"/>
    </w:pPr>
    <w:rPr>
      <w:rFonts w:ascii="Times New Roman" w:hAnsi="Times New Roman"/>
      <w:sz w:val="18"/>
    </w:rPr>
  </w:style>
  <w:style w:type="paragraph" w:customStyle="1" w:styleId="RG-corps">
    <w:name w:val="RG-corps"/>
    <w:basedOn w:val="Normal"/>
    <w:rsid w:val="008B3CDC"/>
    <w:pPr>
      <w:spacing w:before="20" w:after="20"/>
      <w:jc w:val="left"/>
    </w:pPr>
  </w:style>
  <w:style w:type="paragraph" w:customStyle="1" w:styleId="Nomcran">
    <w:name w:val="Nom_écran"/>
    <w:basedOn w:val="Normal"/>
    <w:rsid w:val="008B3CDC"/>
    <w:pPr>
      <w:keepNext/>
    </w:pPr>
    <w:rPr>
      <w:b/>
      <w:u w:val="single"/>
    </w:rPr>
  </w:style>
  <w:style w:type="paragraph" w:customStyle="1" w:styleId="RG-Num">
    <w:name w:val="RG-Num"/>
    <w:basedOn w:val="Normal"/>
    <w:rsid w:val="008B3CDC"/>
    <w:pPr>
      <w:spacing w:before="20" w:after="20"/>
      <w:jc w:val="center"/>
    </w:pPr>
  </w:style>
  <w:style w:type="character" w:styleId="Lienhypertextesuivivisit">
    <w:name w:val="FollowedHyperlink"/>
    <w:rsid w:val="008B3CDC"/>
    <w:rPr>
      <w:color w:val="800080"/>
      <w:u w:val="single"/>
    </w:rPr>
  </w:style>
  <w:style w:type="paragraph" w:styleId="Normalcentr">
    <w:name w:val="Block Text"/>
    <w:basedOn w:val="Normal"/>
    <w:autoRedefine/>
    <w:rsid w:val="008B3CDC"/>
    <w:pPr>
      <w:pBdr>
        <w:top w:val="single" w:sz="4" w:space="1" w:color="auto"/>
        <w:left w:val="single" w:sz="4" w:space="4" w:color="auto"/>
        <w:bottom w:val="single" w:sz="4" w:space="1" w:color="auto"/>
        <w:right w:val="single" w:sz="4" w:space="4" w:color="auto"/>
      </w:pBdr>
      <w:shd w:val="pct5" w:color="000000" w:fill="FFFFFF"/>
      <w:ind w:left="1134" w:right="1360"/>
      <w:jc w:val="left"/>
    </w:pPr>
  </w:style>
  <w:style w:type="paragraph" w:styleId="Retraitcorpsdetexte">
    <w:name w:val="Body Text Indent"/>
    <w:basedOn w:val="Normal"/>
    <w:rsid w:val="008B3CDC"/>
    <w:pPr>
      <w:ind w:left="432"/>
    </w:pPr>
  </w:style>
  <w:style w:type="paragraph" w:styleId="Corpsdetexte">
    <w:name w:val="Body Text"/>
    <w:basedOn w:val="Normal"/>
    <w:rsid w:val="008B3CDC"/>
    <w:rPr>
      <w:b/>
    </w:rPr>
  </w:style>
  <w:style w:type="paragraph" w:styleId="Retraitcorpsdetexte2">
    <w:name w:val="Body Text Indent 2"/>
    <w:basedOn w:val="Normal"/>
    <w:rsid w:val="008B3CDC"/>
    <w:pPr>
      <w:ind w:left="567"/>
      <w:jc w:val="left"/>
    </w:pPr>
  </w:style>
  <w:style w:type="paragraph" w:styleId="Corpsdetexte2">
    <w:name w:val="Body Text 2"/>
    <w:basedOn w:val="Normal"/>
    <w:rsid w:val="008B3CDC"/>
    <w:rPr>
      <w:sz w:val="16"/>
    </w:rPr>
  </w:style>
  <w:style w:type="paragraph" w:styleId="Corpsdetexte3">
    <w:name w:val="Body Text 3"/>
    <w:basedOn w:val="Normal"/>
    <w:rsid w:val="008B3CDC"/>
    <w:pPr>
      <w:jc w:val="left"/>
    </w:pPr>
    <w:rPr>
      <w:sz w:val="16"/>
    </w:rPr>
  </w:style>
  <w:style w:type="paragraph" w:customStyle="1" w:styleId="listepuce2">
    <w:name w:val="liste puce 2"/>
    <w:basedOn w:val="Normal"/>
    <w:rsid w:val="008B3CDC"/>
    <w:pPr>
      <w:numPr>
        <w:numId w:val="2"/>
      </w:numPr>
      <w:jc w:val="left"/>
    </w:pPr>
    <w:rPr>
      <w:sz w:val="20"/>
    </w:rPr>
  </w:style>
  <w:style w:type="paragraph" w:styleId="Textedebulles">
    <w:name w:val="Balloon Text"/>
    <w:basedOn w:val="Normal"/>
    <w:link w:val="TextedebullesCar"/>
    <w:rsid w:val="00AE1773"/>
    <w:rPr>
      <w:rFonts w:ascii="Tahoma" w:hAnsi="Tahoma" w:cs="Tahoma"/>
      <w:sz w:val="16"/>
      <w:szCs w:val="16"/>
    </w:rPr>
  </w:style>
  <w:style w:type="character" w:customStyle="1" w:styleId="TextedebullesCar">
    <w:name w:val="Texte de bulles Car"/>
    <w:basedOn w:val="Policepardfaut"/>
    <w:link w:val="Textedebulles"/>
    <w:rsid w:val="00AE1773"/>
    <w:rPr>
      <w:rFonts w:ascii="Tahoma" w:hAnsi="Tahoma" w:cs="Tahoma"/>
      <w:color w:val="000080"/>
      <w:sz w:val="16"/>
      <w:szCs w:val="16"/>
      <w:lang w:eastAsia="ja-JP"/>
    </w:rPr>
  </w:style>
  <w:style w:type="paragraph" w:styleId="Paragraphedeliste">
    <w:name w:val="List Paragraph"/>
    <w:basedOn w:val="Normal"/>
    <w:uiPriority w:val="34"/>
    <w:qFormat/>
    <w:rsid w:val="00A51EC4"/>
    <w:pPr>
      <w:spacing w:after="200" w:line="276" w:lineRule="auto"/>
      <w:ind w:left="720"/>
      <w:contextualSpacing/>
      <w:jc w:val="left"/>
    </w:pPr>
    <w:rPr>
      <w:rFonts w:asciiTheme="minorHAnsi" w:eastAsiaTheme="minorHAnsi" w:hAnsiTheme="minorHAnsi" w:cstheme="minorBidi"/>
      <w:color w:val="auto"/>
      <w:szCs w:val="22"/>
      <w:lang w:eastAsia="en-US"/>
    </w:rPr>
  </w:style>
  <w:style w:type="paragraph" w:styleId="Textebrut">
    <w:name w:val="Plain Text"/>
    <w:basedOn w:val="Normal"/>
    <w:link w:val="TextebrutCar"/>
    <w:uiPriority w:val="99"/>
    <w:unhideWhenUsed/>
    <w:rsid w:val="00273BF9"/>
    <w:pPr>
      <w:jc w:val="left"/>
    </w:pPr>
    <w:rPr>
      <w:rFonts w:ascii="Calibri" w:eastAsiaTheme="minorHAnsi" w:hAnsi="Calibri" w:cstheme="minorBidi"/>
      <w:color w:val="auto"/>
      <w:szCs w:val="21"/>
      <w:lang w:eastAsia="en-US"/>
    </w:rPr>
  </w:style>
  <w:style w:type="character" w:customStyle="1" w:styleId="TextebrutCar">
    <w:name w:val="Texte brut Car"/>
    <w:basedOn w:val="Policepardfaut"/>
    <w:link w:val="Textebrut"/>
    <w:uiPriority w:val="99"/>
    <w:rsid w:val="00273BF9"/>
    <w:rPr>
      <w:rFonts w:ascii="Calibri" w:eastAsiaTheme="minorHAnsi" w:hAnsi="Calibri" w:cstheme="minorBidi"/>
      <w:sz w:val="22"/>
      <w:szCs w:val="21"/>
      <w:lang w:eastAsia="en-US"/>
    </w:rPr>
  </w:style>
  <w:style w:type="character" w:customStyle="1" w:styleId="fs12">
    <w:name w:val="fs12"/>
    <w:basedOn w:val="Policepardfaut"/>
    <w:rsid w:val="00273BF9"/>
  </w:style>
  <w:style w:type="table" w:styleId="Grilledutableau">
    <w:name w:val="Table Grid"/>
    <w:basedOn w:val="TableauNormal"/>
    <w:uiPriority w:val="59"/>
    <w:rsid w:val="00727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E72C1"/>
    <w:pPr>
      <w:spacing w:before="100" w:beforeAutospacing="1" w:after="100" w:afterAutospacing="1"/>
      <w:jc w:val="left"/>
    </w:pPr>
    <w:rPr>
      <w:rFonts w:ascii="Times New Roman" w:hAnsi="Times New Roman"/>
      <w:color w:val="auto"/>
      <w:sz w:val="24"/>
      <w:szCs w:val="24"/>
      <w:lang w:eastAsia="fr-FR"/>
    </w:rPr>
  </w:style>
  <w:style w:type="character" w:customStyle="1" w:styleId="ng-binding">
    <w:name w:val="ng-binding"/>
    <w:basedOn w:val="Policepardfaut"/>
    <w:rsid w:val="0021703D"/>
  </w:style>
  <w:style w:type="character" w:styleId="lev">
    <w:name w:val="Strong"/>
    <w:basedOn w:val="Policepardfaut"/>
    <w:uiPriority w:val="22"/>
    <w:qFormat/>
    <w:rsid w:val="003275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2101">
      <w:bodyDiv w:val="1"/>
      <w:marLeft w:val="0"/>
      <w:marRight w:val="0"/>
      <w:marTop w:val="0"/>
      <w:marBottom w:val="0"/>
      <w:divBdr>
        <w:top w:val="none" w:sz="0" w:space="0" w:color="auto"/>
        <w:left w:val="none" w:sz="0" w:space="0" w:color="auto"/>
        <w:bottom w:val="none" w:sz="0" w:space="0" w:color="auto"/>
        <w:right w:val="none" w:sz="0" w:space="0" w:color="auto"/>
      </w:divBdr>
    </w:div>
    <w:div w:id="113981397">
      <w:bodyDiv w:val="1"/>
      <w:marLeft w:val="0"/>
      <w:marRight w:val="0"/>
      <w:marTop w:val="0"/>
      <w:marBottom w:val="0"/>
      <w:divBdr>
        <w:top w:val="none" w:sz="0" w:space="0" w:color="auto"/>
        <w:left w:val="none" w:sz="0" w:space="0" w:color="auto"/>
        <w:bottom w:val="none" w:sz="0" w:space="0" w:color="auto"/>
        <w:right w:val="none" w:sz="0" w:space="0" w:color="auto"/>
      </w:divBdr>
    </w:div>
    <w:div w:id="140774986">
      <w:bodyDiv w:val="1"/>
      <w:marLeft w:val="0"/>
      <w:marRight w:val="0"/>
      <w:marTop w:val="0"/>
      <w:marBottom w:val="0"/>
      <w:divBdr>
        <w:top w:val="none" w:sz="0" w:space="0" w:color="auto"/>
        <w:left w:val="none" w:sz="0" w:space="0" w:color="auto"/>
        <w:bottom w:val="none" w:sz="0" w:space="0" w:color="auto"/>
        <w:right w:val="none" w:sz="0" w:space="0" w:color="auto"/>
      </w:divBdr>
    </w:div>
    <w:div w:id="264388146">
      <w:bodyDiv w:val="1"/>
      <w:marLeft w:val="0"/>
      <w:marRight w:val="0"/>
      <w:marTop w:val="0"/>
      <w:marBottom w:val="0"/>
      <w:divBdr>
        <w:top w:val="none" w:sz="0" w:space="0" w:color="auto"/>
        <w:left w:val="none" w:sz="0" w:space="0" w:color="auto"/>
        <w:bottom w:val="none" w:sz="0" w:space="0" w:color="auto"/>
        <w:right w:val="none" w:sz="0" w:space="0" w:color="auto"/>
      </w:divBdr>
    </w:div>
    <w:div w:id="420490271">
      <w:bodyDiv w:val="1"/>
      <w:marLeft w:val="0"/>
      <w:marRight w:val="0"/>
      <w:marTop w:val="0"/>
      <w:marBottom w:val="0"/>
      <w:divBdr>
        <w:top w:val="none" w:sz="0" w:space="0" w:color="auto"/>
        <w:left w:val="none" w:sz="0" w:space="0" w:color="auto"/>
        <w:bottom w:val="none" w:sz="0" w:space="0" w:color="auto"/>
        <w:right w:val="none" w:sz="0" w:space="0" w:color="auto"/>
      </w:divBdr>
    </w:div>
    <w:div w:id="446242730">
      <w:bodyDiv w:val="1"/>
      <w:marLeft w:val="0"/>
      <w:marRight w:val="0"/>
      <w:marTop w:val="0"/>
      <w:marBottom w:val="0"/>
      <w:divBdr>
        <w:top w:val="none" w:sz="0" w:space="0" w:color="auto"/>
        <w:left w:val="none" w:sz="0" w:space="0" w:color="auto"/>
        <w:bottom w:val="none" w:sz="0" w:space="0" w:color="auto"/>
        <w:right w:val="none" w:sz="0" w:space="0" w:color="auto"/>
      </w:divBdr>
      <w:divsChild>
        <w:div w:id="1029919053">
          <w:marLeft w:val="0"/>
          <w:marRight w:val="0"/>
          <w:marTop w:val="0"/>
          <w:marBottom w:val="0"/>
          <w:divBdr>
            <w:top w:val="none" w:sz="0" w:space="0" w:color="auto"/>
            <w:left w:val="none" w:sz="0" w:space="0" w:color="auto"/>
            <w:bottom w:val="none" w:sz="0" w:space="0" w:color="auto"/>
            <w:right w:val="none" w:sz="0" w:space="0" w:color="auto"/>
          </w:divBdr>
        </w:div>
      </w:divsChild>
    </w:div>
    <w:div w:id="459417347">
      <w:bodyDiv w:val="1"/>
      <w:marLeft w:val="0"/>
      <w:marRight w:val="0"/>
      <w:marTop w:val="0"/>
      <w:marBottom w:val="0"/>
      <w:divBdr>
        <w:top w:val="none" w:sz="0" w:space="0" w:color="auto"/>
        <w:left w:val="none" w:sz="0" w:space="0" w:color="auto"/>
        <w:bottom w:val="none" w:sz="0" w:space="0" w:color="auto"/>
        <w:right w:val="none" w:sz="0" w:space="0" w:color="auto"/>
      </w:divBdr>
    </w:div>
    <w:div w:id="593631495">
      <w:bodyDiv w:val="1"/>
      <w:marLeft w:val="0"/>
      <w:marRight w:val="0"/>
      <w:marTop w:val="0"/>
      <w:marBottom w:val="0"/>
      <w:divBdr>
        <w:top w:val="none" w:sz="0" w:space="0" w:color="auto"/>
        <w:left w:val="none" w:sz="0" w:space="0" w:color="auto"/>
        <w:bottom w:val="none" w:sz="0" w:space="0" w:color="auto"/>
        <w:right w:val="none" w:sz="0" w:space="0" w:color="auto"/>
      </w:divBdr>
    </w:div>
    <w:div w:id="916286807">
      <w:bodyDiv w:val="1"/>
      <w:marLeft w:val="0"/>
      <w:marRight w:val="0"/>
      <w:marTop w:val="0"/>
      <w:marBottom w:val="0"/>
      <w:divBdr>
        <w:top w:val="none" w:sz="0" w:space="0" w:color="auto"/>
        <w:left w:val="none" w:sz="0" w:space="0" w:color="auto"/>
        <w:bottom w:val="none" w:sz="0" w:space="0" w:color="auto"/>
        <w:right w:val="none" w:sz="0" w:space="0" w:color="auto"/>
      </w:divBdr>
    </w:div>
    <w:div w:id="1204754912">
      <w:bodyDiv w:val="1"/>
      <w:marLeft w:val="0"/>
      <w:marRight w:val="0"/>
      <w:marTop w:val="0"/>
      <w:marBottom w:val="0"/>
      <w:divBdr>
        <w:top w:val="none" w:sz="0" w:space="0" w:color="auto"/>
        <w:left w:val="none" w:sz="0" w:space="0" w:color="auto"/>
        <w:bottom w:val="none" w:sz="0" w:space="0" w:color="auto"/>
        <w:right w:val="none" w:sz="0" w:space="0" w:color="auto"/>
      </w:divBdr>
    </w:div>
    <w:div w:id="1262378293">
      <w:bodyDiv w:val="1"/>
      <w:marLeft w:val="0"/>
      <w:marRight w:val="0"/>
      <w:marTop w:val="0"/>
      <w:marBottom w:val="0"/>
      <w:divBdr>
        <w:top w:val="none" w:sz="0" w:space="0" w:color="auto"/>
        <w:left w:val="none" w:sz="0" w:space="0" w:color="auto"/>
        <w:bottom w:val="none" w:sz="0" w:space="0" w:color="auto"/>
        <w:right w:val="none" w:sz="0" w:space="0" w:color="auto"/>
      </w:divBdr>
    </w:div>
    <w:div w:id="1306356136">
      <w:bodyDiv w:val="1"/>
      <w:marLeft w:val="0"/>
      <w:marRight w:val="0"/>
      <w:marTop w:val="0"/>
      <w:marBottom w:val="0"/>
      <w:divBdr>
        <w:top w:val="none" w:sz="0" w:space="0" w:color="auto"/>
        <w:left w:val="none" w:sz="0" w:space="0" w:color="auto"/>
        <w:bottom w:val="none" w:sz="0" w:space="0" w:color="auto"/>
        <w:right w:val="none" w:sz="0" w:space="0" w:color="auto"/>
      </w:divBdr>
    </w:div>
    <w:div w:id="1430924975">
      <w:bodyDiv w:val="1"/>
      <w:marLeft w:val="0"/>
      <w:marRight w:val="0"/>
      <w:marTop w:val="0"/>
      <w:marBottom w:val="0"/>
      <w:divBdr>
        <w:top w:val="none" w:sz="0" w:space="0" w:color="auto"/>
        <w:left w:val="none" w:sz="0" w:space="0" w:color="auto"/>
        <w:bottom w:val="none" w:sz="0" w:space="0" w:color="auto"/>
        <w:right w:val="none" w:sz="0" w:space="0" w:color="auto"/>
      </w:divBdr>
    </w:div>
    <w:div w:id="1625498645">
      <w:bodyDiv w:val="1"/>
      <w:marLeft w:val="0"/>
      <w:marRight w:val="0"/>
      <w:marTop w:val="0"/>
      <w:marBottom w:val="0"/>
      <w:divBdr>
        <w:top w:val="none" w:sz="0" w:space="0" w:color="auto"/>
        <w:left w:val="none" w:sz="0" w:space="0" w:color="auto"/>
        <w:bottom w:val="none" w:sz="0" w:space="0" w:color="auto"/>
        <w:right w:val="none" w:sz="0" w:space="0" w:color="auto"/>
      </w:divBdr>
    </w:div>
    <w:div w:id="1811557656">
      <w:bodyDiv w:val="1"/>
      <w:marLeft w:val="0"/>
      <w:marRight w:val="0"/>
      <w:marTop w:val="0"/>
      <w:marBottom w:val="0"/>
      <w:divBdr>
        <w:top w:val="none" w:sz="0" w:space="0" w:color="auto"/>
        <w:left w:val="none" w:sz="0" w:space="0" w:color="auto"/>
        <w:bottom w:val="none" w:sz="0" w:space="0" w:color="auto"/>
        <w:right w:val="none" w:sz="0" w:space="0" w:color="auto"/>
      </w:divBdr>
      <w:divsChild>
        <w:div w:id="1917980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1142A-C05A-437F-998D-F70DCD6FE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3459</Words>
  <Characters>19030</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ADILEOS</Company>
  <LinksUpToDate>false</LinksUpToDate>
  <CharactersWithSpaces>22445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Dossier d'exploitation</dc:subject>
  <dc:creator>Jean-Michel COT</dc:creator>
  <cp:lastModifiedBy>Jean-Michel COT</cp:lastModifiedBy>
  <cp:revision>3</cp:revision>
  <cp:lastPrinted>2013-05-16T10:39:00Z</cp:lastPrinted>
  <dcterms:created xsi:type="dcterms:W3CDTF">2015-05-05T12:15:00Z</dcterms:created>
  <dcterms:modified xsi:type="dcterms:W3CDTF">2015-05-05T12:15:00Z</dcterms:modified>
</cp:coreProperties>
</file>